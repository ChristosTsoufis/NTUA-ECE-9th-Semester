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snpd9klt6blo" w:id="0"/>
      <w:bookmarkEnd w:id="0"/>
      <w:r w:rsidDel="00000000" w:rsidR="00000000" w:rsidRPr="00000000">
        <w:rPr>
          <w:rtl w:val="0"/>
        </w:rPr>
        <w:t xml:space="preserve">Crypto Projects 2021-22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Ι. Θεωρητικά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200" w:before="240" w:lineRule="auto"/>
        <w:ind w:left="540" w:hanging="540"/>
        <w:jc w:val="both"/>
        <w:rPr>
          <w:rFonts w:ascii="Times New Roman" w:cs="Times New Roman" w:eastAsia="Times New Roman" w:hAnsi="Times New Roman"/>
          <w:color w:val="000000"/>
        </w:rPr>
      </w:pPr>
      <w:commentRangeStart w:id="0"/>
      <w:r w:rsidDel="00000000" w:rsidR="00000000" w:rsidRPr="00000000">
        <w:rPr>
          <w:i w:val="1"/>
          <w:rtl w:val="0"/>
        </w:rPr>
        <w:t xml:space="preserve">Ryan Amos and Marios Georgiou and Aggelos Kiayias and Mark Zhandry. </w:t>
      </w:r>
      <w:r w:rsidDel="00000000" w:rsidR="00000000" w:rsidRPr="00000000">
        <w:rPr>
          <w:b w:val="1"/>
          <w:rtl w:val="0"/>
        </w:rPr>
        <w:t xml:space="preserve">One-shot Signatures and Applications to Hybrid Quantum/Classical Authentication</w:t>
      </w:r>
      <w:r w:rsidDel="00000000" w:rsidR="00000000" w:rsidRPr="00000000">
        <w:rPr>
          <w:b w:val="1"/>
          <w:shd w:fill="6aa84f" w:val="clear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 </w:t>
      </w:r>
      <w:hyperlink r:id="rId7">
        <w:r w:rsidDel="00000000" w:rsidR="00000000" w:rsidRPr="00000000">
          <w:rPr>
            <w:u w:val="single"/>
            <w:rtl w:val="0"/>
          </w:rPr>
          <w:t xml:space="preserve">https://eprint.iacr.org/2020/107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200" w:before="0" w:lineRule="auto"/>
        <w:ind w:left="540" w:hanging="540"/>
        <w:jc w:val="both"/>
        <w:rPr>
          <w:rFonts w:ascii="Times New Roman" w:cs="Times New Roman" w:eastAsia="Times New Roman" w:hAnsi="Times New Roman"/>
          <w:color w:val="000000"/>
        </w:rPr>
      </w:pPr>
      <w:commentRangeStart w:id="1"/>
      <w:r w:rsidDel="00000000" w:rsidR="00000000" w:rsidRPr="00000000">
        <w:rPr>
          <w:i w:val="1"/>
          <w:rtl w:val="0"/>
        </w:rPr>
        <w:t xml:space="preserve">Juan Garay, Aggelos Kiayias, and Nikos Leonardos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Full Analysis of Nakamoto Consensus in Bounded-Delay Networks. </w:t>
      </w:r>
      <w:hyperlink r:id="rId8">
        <w:r w:rsidDel="00000000" w:rsidR="00000000" w:rsidRPr="00000000">
          <w:rPr>
            <w:u w:val="single"/>
            <w:rtl w:val="0"/>
          </w:rPr>
          <w:t xml:space="preserve">https://eprint.iacr.org/2020/277</w:t>
        </w:r>
      </w:hyperlink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200" w:before="0" w:lineRule="auto"/>
        <w:ind w:left="540" w:hanging="54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i w:val="1"/>
          <w:rtl w:val="0"/>
        </w:rPr>
        <w:t xml:space="preserve">Erica Blum, Aggelos Kiayias, Cristopher Moore, Saad Quader, Alexander Russell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commentRangeStart w:id="2"/>
      <w:r w:rsidDel="00000000" w:rsidR="00000000" w:rsidRPr="00000000">
        <w:rPr>
          <w:b w:val="1"/>
          <w:rtl w:val="0"/>
        </w:rPr>
        <w:t xml:space="preserve">The Combinatorics of the Longest-Chain Rule: Linear Consistency for Proof-of-Stake Blockchains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SODA 2020</w:t>
      </w:r>
      <w:r w:rsidDel="00000000" w:rsidR="00000000" w:rsidRPr="00000000">
        <w:rPr>
          <w:rtl w:val="0"/>
        </w:rPr>
        <w:t xml:space="preserve">: 1135-1154. </w:t>
      </w:r>
      <w:hyperlink r:id="rId9">
        <w:r w:rsidDel="00000000" w:rsidR="00000000" w:rsidRPr="00000000">
          <w:rPr>
            <w:u w:val="single"/>
            <w:rtl w:val="0"/>
          </w:rPr>
          <w:t xml:space="preserve">https://eprint.iacr.org/2017/241.pdf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200" w:before="0" w:lineRule="auto"/>
        <w:ind w:left="540" w:hanging="54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i w:val="1"/>
          <w:rtl w:val="0"/>
        </w:rPr>
        <w:t xml:space="preserve">Dan Boneh and Elette Boyle and Henry Corrigan-Gibbs and Niv Gilboa and Yuval Ishai. </w:t>
      </w:r>
      <w:r w:rsidDel="00000000" w:rsidR="00000000" w:rsidRPr="00000000">
        <w:rPr>
          <w:b w:val="1"/>
          <w:rtl w:val="0"/>
        </w:rPr>
        <w:t xml:space="preserve">Zero-Knowledge Proofs on Secret-Shared Data via Fully Linear PCPs. </w:t>
      </w:r>
      <w:hyperlink r:id="rId10">
        <w:r w:rsidDel="00000000" w:rsidR="00000000" w:rsidRPr="00000000">
          <w:rPr>
            <w:u w:val="single"/>
            <w:rtl w:val="0"/>
          </w:rPr>
          <w:t xml:space="preserve">https://eprint.iacr.org/2019/188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200" w:before="0" w:lineRule="auto"/>
        <w:ind w:left="540" w:hanging="540"/>
        <w:jc w:val="both"/>
        <w:rPr>
          <w:rFonts w:ascii="Times New Roman" w:cs="Times New Roman" w:eastAsia="Times New Roman" w:hAnsi="Times New Roman"/>
          <w:color w:val="000000"/>
        </w:rPr>
      </w:pPr>
      <w:commentRangeStart w:id="3"/>
      <w:r w:rsidDel="00000000" w:rsidR="00000000" w:rsidRPr="00000000">
        <w:rPr>
          <w:i w:val="1"/>
          <w:rtl w:val="0"/>
        </w:rPr>
        <w:t xml:space="preserve">Benedikt Bünz and Shashank Agrawal and Mahdi Zamani and Dan Boneh. </w:t>
      </w:r>
      <w:r w:rsidDel="00000000" w:rsidR="00000000" w:rsidRPr="00000000">
        <w:rPr>
          <w:b w:val="1"/>
          <w:rtl w:val="0"/>
        </w:rPr>
        <w:t xml:space="preserve">Zether: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b w:val="1"/>
          <w:rtl w:val="0"/>
        </w:rPr>
        <w:t xml:space="preserve">Towards Privacy in a Smart Contract World. </w:t>
      </w:r>
      <w:hyperlink r:id="rId11">
        <w:r w:rsidDel="00000000" w:rsidR="00000000" w:rsidRPr="00000000">
          <w:rPr>
            <w:u w:val="single"/>
            <w:rtl w:val="0"/>
          </w:rPr>
          <w:t xml:space="preserve">https://eprint.iacr.org/2019/191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200" w:before="0" w:lineRule="auto"/>
        <w:ind w:left="540" w:hanging="540"/>
        <w:jc w:val="both"/>
        <w:rPr>
          <w:rFonts w:ascii="Times New Roman" w:cs="Times New Roman" w:eastAsia="Times New Roman" w:hAnsi="Times New Roman"/>
          <w:color w:val="000000"/>
        </w:rPr>
      </w:pPr>
      <w:commentRangeStart w:id="4"/>
      <w:r w:rsidDel="00000000" w:rsidR="00000000" w:rsidRPr="00000000">
        <w:rPr>
          <w:i w:val="1"/>
          <w:rtl w:val="0"/>
        </w:rPr>
        <w:t xml:space="preserve">Maksim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i w:val="1"/>
          <w:rtl w:val="0"/>
        </w:rPr>
        <w:t xml:space="preserve"> Tsikhanovich, Malik Magdon-Ismail, Muhammad Ishaq, Vassilis Zikas. </w:t>
      </w:r>
      <w:r w:rsidDel="00000000" w:rsidR="00000000" w:rsidRPr="00000000">
        <w:rPr>
          <w:b w:val="1"/>
          <w:rtl w:val="0"/>
        </w:rPr>
        <w:t xml:space="preserve">PD-ML-Lite: Private Distributed Machine Learning from Lightweight Cryptography. </w:t>
      </w:r>
      <w:hyperlink r:id="rId12">
        <w:r w:rsidDel="00000000" w:rsidR="00000000" w:rsidRPr="00000000">
          <w:rPr>
            <w:u w:val="single"/>
            <w:rtl w:val="0"/>
          </w:rPr>
          <w:t xml:space="preserve">CoRR abs/1901.07986</w:t>
        </w:r>
      </w:hyperlink>
      <w:r w:rsidDel="00000000" w:rsidR="00000000" w:rsidRPr="00000000">
        <w:rPr>
          <w:rtl w:val="0"/>
        </w:rPr>
        <w:t xml:space="preserve"> (2019)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200" w:before="0" w:lineRule="auto"/>
        <w:ind w:left="540" w:hanging="540"/>
        <w:jc w:val="both"/>
        <w:rPr>
          <w:rFonts w:ascii="Times New Roman" w:cs="Times New Roman" w:eastAsia="Times New Roman" w:hAnsi="Times New Roman"/>
          <w:color w:val="000000"/>
        </w:rPr>
      </w:pPr>
      <w:commentRangeStart w:id="5"/>
      <w:r w:rsidDel="00000000" w:rsidR="00000000" w:rsidRPr="00000000">
        <w:rPr>
          <w:i w:val="1"/>
          <w:rtl w:val="0"/>
        </w:rPr>
        <w:t xml:space="preserve">Thomas Haines and Johannes Mueller, </w:t>
      </w:r>
      <w:r w:rsidDel="00000000" w:rsidR="00000000" w:rsidRPr="00000000">
        <w:rPr>
          <w:b w:val="1"/>
          <w:rtl w:val="0"/>
        </w:rPr>
        <w:t xml:space="preserve">SoK: Techniques for Verifiable Mix Nets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IEEE Computer Security Foundations Symposium, 2020.</w:t>
        <w:br w:type="textWrapping"/>
      </w:r>
      <w:hyperlink r:id="rId13">
        <w:r w:rsidDel="00000000" w:rsidR="00000000" w:rsidRPr="00000000">
          <w:rPr>
            <w:u w:val="single"/>
            <w:rtl w:val="0"/>
          </w:rPr>
          <w:t xml:space="preserve">https://orbilu.uni.lu/bitstream/10993/45022/1/main.pdf</w:t>
        </w:r>
      </w:hyperlink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200" w:before="0" w:lineRule="auto"/>
        <w:ind w:left="540" w:hanging="540"/>
        <w:jc w:val="both"/>
        <w:rPr>
          <w:rFonts w:ascii="Times New Roman" w:cs="Times New Roman" w:eastAsia="Times New Roman" w:hAnsi="Times New Roman"/>
          <w:color w:val="000000"/>
        </w:rPr>
      </w:pPr>
      <w:commentRangeStart w:id="6"/>
      <w:r w:rsidDel="00000000" w:rsidR="00000000" w:rsidRPr="00000000">
        <w:rPr>
          <w:i w:val="1"/>
          <w:rtl w:val="0"/>
        </w:rPr>
        <w:t xml:space="preserve">Eleanor McMurtry and Olivier Pereira and Vanessa Teague, </w:t>
      </w:r>
      <w:r w:rsidDel="00000000" w:rsidR="00000000" w:rsidRPr="00000000">
        <w:rPr>
          <w:b w:val="1"/>
          <w:rtl w:val="0"/>
        </w:rPr>
        <w:t xml:space="preserve">When is a test not a proof?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European Symposium on Research in Computer Security, 2020.</w:t>
        <w:br w:type="textWrapping"/>
      </w:r>
      <w:commentRangeEnd w:id="6"/>
      <w:r w:rsidDel="00000000" w:rsidR="00000000" w:rsidRPr="00000000">
        <w:commentReference w:id="6"/>
      </w:r>
      <w:hyperlink r:id="rId14">
        <w:r w:rsidDel="00000000" w:rsidR="00000000" w:rsidRPr="00000000">
          <w:rPr>
            <w:u w:val="single"/>
            <w:rtl w:val="0"/>
          </w:rPr>
          <w:t xml:space="preserve">https://eprint.iacr.org/2020/909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200" w:before="0" w:lineRule="auto"/>
        <w:ind w:left="540" w:hanging="54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i w:val="1"/>
          <w:rtl w:val="0"/>
        </w:rPr>
        <w:t xml:space="preserve">Chelsea Komlo and Ian Goldberg.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FROST: Flexible Round-Optimized Schnorr Threshold Signatures</w:t>
      </w:r>
      <w:r w:rsidDel="00000000" w:rsidR="00000000" w:rsidRPr="00000000">
        <w:rPr>
          <w:b w:val="1"/>
          <w:rtl w:val="0"/>
        </w:rPr>
        <w:t xml:space="preserve">, </w:t>
      </w:r>
      <w:hyperlink r:id="rId15">
        <w:r w:rsidDel="00000000" w:rsidR="00000000" w:rsidRPr="00000000">
          <w:rPr>
            <w:u w:val="single"/>
            <w:rtl w:val="0"/>
          </w:rPr>
          <w:t xml:space="preserve">https://eprint.iacr.org/2020/852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200" w:before="0" w:lineRule="auto"/>
        <w:ind w:left="540" w:hanging="540"/>
        <w:jc w:val="both"/>
        <w:rPr>
          <w:rFonts w:ascii="Times New Roman" w:cs="Times New Roman" w:eastAsia="Times New Roman" w:hAnsi="Times New Roman"/>
          <w:color w:val="000000"/>
        </w:rPr>
      </w:pPr>
      <w:commentRangeStart w:id="7"/>
      <w:r w:rsidDel="00000000" w:rsidR="00000000" w:rsidRPr="00000000">
        <w:rPr>
          <w:i w:val="1"/>
          <w:rtl w:val="0"/>
        </w:rPr>
        <w:t xml:space="preserve">Leonie Reichert and Samuel Brack and Björn Scheuermann.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 Survey of Automatic Contact Tracing Approaches Using Bluetooth Low Energy. </w:t>
      </w:r>
      <w:hyperlink r:id="rId16">
        <w:r w:rsidDel="00000000" w:rsidR="00000000" w:rsidRPr="00000000">
          <w:rPr>
            <w:u w:val="single"/>
            <w:rtl w:val="0"/>
          </w:rPr>
          <w:t xml:space="preserve">https://eprint.iacr.org/2020/672</w:t>
        </w:r>
      </w:hyperlink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200" w:before="0" w:lineRule="auto"/>
        <w:ind w:left="540" w:hanging="540"/>
        <w:jc w:val="both"/>
        <w:rPr>
          <w:rFonts w:ascii="Times New Roman" w:cs="Times New Roman" w:eastAsia="Times New Roman" w:hAnsi="Times New Roman"/>
          <w:color w:val="000000"/>
        </w:rPr>
      </w:pPr>
      <w:commentRangeStart w:id="8"/>
      <w:r w:rsidDel="00000000" w:rsidR="00000000" w:rsidRPr="00000000">
        <w:rPr>
          <w:i w:val="1"/>
          <w:rtl w:val="0"/>
        </w:rPr>
        <w:t xml:space="preserve">Ashley Fraser and Elizabeth A. Quaglia,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Protecting the Privacy of Voters: New Definitions of Ballot Secrecy for E-Voting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Selected Areas in Cryptography (SAC),  2020</w:t>
      </w:r>
      <w:r w:rsidDel="00000000" w:rsidR="00000000" w:rsidRPr="00000000">
        <w:rPr>
          <w:b w:val="1"/>
          <w:rtl w:val="0"/>
        </w:rPr>
        <w:t xml:space="preserve">, </w:t>
      </w:r>
      <w:hyperlink r:id="rId17">
        <w:r w:rsidDel="00000000" w:rsidR="00000000" w:rsidRPr="00000000">
          <w:rPr>
            <w:u w:val="single"/>
            <w:rtl w:val="0"/>
          </w:rPr>
          <w:t xml:space="preserve">https://eprint.iacr.org/2020/1332</w:t>
        </w:r>
      </w:hyperlink>
      <w:r w:rsidDel="00000000" w:rsidR="00000000" w:rsidRPr="00000000">
        <w:rPr>
          <w:b w:val="1"/>
          <w:rtl w:val="0"/>
        </w:rPr>
        <w:t xml:space="preserve"> 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200" w:before="0" w:lineRule="auto"/>
        <w:ind w:left="540" w:hanging="54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i w:val="1"/>
          <w:rtl w:val="0"/>
        </w:rPr>
        <w:t xml:space="preserve">Elizabeth C. Crites and Mary Maller and Sarah Meiklejohn and Rebekah Mercer,</w:t>
      </w:r>
      <w:r w:rsidDel="00000000" w:rsidR="00000000" w:rsidRPr="00000000">
        <w:rPr>
          <w:b w:val="1"/>
          <w:rtl w:val="0"/>
        </w:rPr>
        <w:t xml:space="preserve"> Reputable List Curation from Decentralized Voting, </w:t>
      </w:r>
      <w:r w:rsidDel="00000000" w:rsidR="00000000" w:rsidRPr="00000000">
        <w:rPr>
          <w:rtl w:val="0"/>
        </w:rPr>
        <w:t xml:space="preserve">Privacy Enhancing Technologies Symposium (PETS) 2020, </w:t>
      </w:r>
      <w:hyperlink r:id="rId18">
        <w:r w:rsidDel="00000000" w:rsidR="00000000" w:rsidRPr="00000000">
          <w:rPr>
            <w:u w:val="single"/>
            <w:rtl w:val="0"/>
          </w:rPr>
          <w:t xml:space="preserve">https://eprint.iacr.org/2020/709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200" w:before="0" w:lineRule="auto"/>
        <w:ind w:left="540" w:hanging="54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i w:val="1"/>
          <w:rtl w:val="0"/>
        </w:rPr>
        <w:t xml:space="preserve">Yehuda Lindell, Benny Pinkas, Nigel P. Smart, Avishay Yanai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Efficient Constant-Round Multi-party Computation Combining BMR and SPDZ</w:t>
      </w:r>
      <w:r w:rsidDel="00000000" w:rsidR="00000000" w:rsidRPr="00000000">
        <w:rPr>
          <w:rtl w:val="0"/>
        </w:rPr>
        <w:t xml:space="preserve">. J. Cryptology 32(3): 1026-1069 (2019)  [2 άτομα]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200" w:before="0" w:lineRule="auto"/>
        <w:ind w:left="540" w:hanging="54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  <w:t xml:space="preserve">Lysyanskaya A, Triandopoulos N (2006). </w:t>
      </w:r>
      <w:r w:rsidDel="00000000" w:rsidR="00000000" w:rsidRPr="00000000">
        <w:rPr>
          <w:b w:val="1"/>
          <w:rtl w:val="0"/>
        </w:rPr>
        <w:t xml:space="preserve">Rationality and adversarial behavior in multi-party computation</w:t>
      </w:r>
      <w:r w:rsidDel="00000000" w:rsidR="00000000" w:rsidRPr="00000000">
        <w:rPr>
          <w:rtl w:val="0"/>
        </w:rPr>
        <w:t xml:space="preserve">. In: Dwork C (ed) CRYPTO 2006. Springer, Heidelberg, pp 180–197. </w:t>
      </w:r>
      <w:hyperlink r:id="rId19">
        <w:r w:rsidDel="00000000" w:rsidR="00000000" w:rsidRPr="00000000">
          <w:rPr>
            <w:u w:val="single"/>
            <w:rtl w:val="0"/>
          </w:rPr>
          <w:t xml:space="preserve">http://www.cs.tau.ac.il/~fiat/crypt07/papers/mmpc.pdf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200" w:before="0" w:lineRule="auto"/>
        <w:ind w:left="540" w:hanging="540"/>
        <w:jc w:val="both"/>
        <w:rPr>
          <w:rFonts w:ascii="Times New Roman" w:cs="Times New Roman" w:eastAsia="Times New Roman" w:hAnsi="Times New Roman"/>
          <w:color w:val="000000"/>
        </w:rPr>
      </w:pPr>
      <w:commentRangeStart w:id="9"/>
      <w:r w:rsidDel="00000000" w:rsidR="00000000" w:rsidRPr="00000000">
        <w:rPr>
          <w:rtl w:val="0"/>
        </w:rPr>
        <w:t xml:space="preserve">Herlihy, M. (2018). </w:t>
      </w:r>
      <w:r w:rsidDel="00000000" w:rsidR="00000000" w:rsidRPr="00000000">
        <w:rPr>
          <w:b w:val="1"/>
          <w:rtl w:val="0"/>
        </w:rPr>
        <w:t xml:space="preserve">Atomic cross-chain swaps.</w:t>
      </w:r>
      <w:r w:rsidDel="00000000" w:rsidR="00000000" w:rsidRPr="00000000">
        <w:rPr>
          <w:rtl w:val="0"/>
        </w:rPr>
        <w:t xml:space="preserve"> arXiv preprint arXiv:1801.09515.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200" w:before="0" w:lineRule="auto"/>
        <w:ind w:left="540" w:hanging="54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Shay Gueron, Yehuda Lindell, Ariel Nof, Benny Pinkas: </w:t>
      </w:r>
      <w:r w:rsidDel="00000000" w:rsidR="00000000" w:rsidRPr="00000000">
        <w:rPr>
          <w:b w:val="1"/>
          <w:rtl w:val="0"/>
        </w:rPr>
        <w:t xml:space="preserve">Fast Garbling of Circuits Under Standard Assumptions</w:t>
      </w:r>
      <w:r w:rsidDel="00000000" w:rsidR="00000000" w:rsidRPr="00000000">
        <w:rPr>
          <w:rtl w:val="0"/>
        </w:rPr>
        <w:t xml:space="preserve">. J. Cryptology 31(3): 798-844 (2018) </w:t>
      </w:r>
      <w:r w:rsidDel="00000000" w:rsidR="00000000" w:rsidRPr="00000000">
        <w:rPr>
          <w:rtl w:val="0"/>
        </w:rPr>
        <w:t xml:space="preserve"> [2 άτομα]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40" w:right="0" w:hanging="54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  <w:t xml:space="preserve">Alkadri, Nabil Alkeilani, Rachid El Bansarkhani, and Johannes Buchmann. </w:t>
      </w:r>
      <w:commentRangeStart w:id="10"/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b w:val="1"/>
          <w:rtl w:val="0"/>
        </w:rPr>
        <w:t xml:space="preserve">BLAZE: Practical Lattice-Based Blind Signatures for Privacy-Preserving Applications</w:t>
      </w:r>
      <w:r w:rsidDel="00000000" w:rsidR="00000000" w:rsidRPr="00000000">
        <w:rPr>
          <w:rtl w:val="0"/>
        </w:rPr>
        <w:t xml:space="preserve">." </w:t>
      </w:r>
      <w:commentRangeEnd w:id="10"/>
      <w:r w:rsidDel="00000000" w:rsidR="00000000" w:rsidRPr="00000000">
        <w:commentReference w:id="10"/>
      </w:r>
      <w:hyperlink r:id="rId20">
        <w:r w:rsidDel="00000000" w:rsidR="00000000" w:rsidRPr="00000000">
          <w:rPr>
            <w:u w:val="single"/>
            <w:rtl w:val="0"/>
          </w:rPr>
          <w:t xml:space="preserve">https://eprint.iacr.org/2019/1167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40" w:right="0" w:hanging="540"/>
        <w:jc w:val="both"/>
        <w:rPr>
          <w:rFonts w:ascii="Times New Roman" w:cs="Times New Roman" w:eastAsia="Times New Roman" w:hAnsi="Times New Roman"/>
          <w:color w:val="000000"/>
        </w:rPr>
      </w:pPr>
      <w:commentRangeStart w:id="11"/>
      <w:r w:rsidDel="00000000" w:rsidR="00000000" w:rsidRPr="00000000">
        <w:rPr>
          <w:rtl w:val="0"/>
        </w:rPr>
        <w:t xml:space="preserve">Olivier Blazy, </w:t>
      </w:r>
      <w:r w:rsidDel="00000000" w:rsidR="00000000" w:rsidRPr="00000000">
        <w:rPr>
          <w:rtl w:val="0"/>
        </w:rPr>
        <w:t xml:space="preserve">Georg </w:t>
      </w:r>
      <w:hyperlink r:id="rId21">
        <w:r w:rsidDel="00000000" w:rsidR="00000000" w:rsidRPr="00000000">
          <w:rPr>
            <w:rtl w:val="0"/>
          </w:rPr>
          <w:t xml:space="preserve">Fuchsbauer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David Pointcheval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Damien Vergnaud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ignatures on Randomizable Ciphertexts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rtl w:val="0"/>
          </w:rPr>
          <w:t xml:space="preserve">Public Key Cryptography 2011</w:t>
        </w:r>
      </w:hyperlink>
      <w:r w:rsidDel="00000000" w:rsidR="00000000" w:rsidRPr="00000000">
        <w:rPr>
          <w:rtl w:val="0"/>
        </w:rPr>
        <w:t xml:space="preserve">: 403-422. </w:t>
      </w:r>
      <w:hyperlink r:id="rId23">
        <w:r w:rsidDel="00000000" w:rsidR="00000000" w:rsidRPr="00000000">
          <w:rPr>
            <w:u w:val="single"/>
            <w:rtl w:val="0"/>
          </w:rPr>
          <w:t xml:space="preserve">http://www.di.ens.fr/users/pointche/Documents/Papers/2011_pkc.pdf</w:t>
        </w:r>
      </w:hyperlink>
      <w:r w:rsidDel="00000000" w:rsidR="00000000" w:rsidRPr="00000000">
        <w:rPr>
          <w:rtl w:val="0"/>
        </w:rPr>
        <w:t xml:space="preserve"> με εφαρμογές στο σύστημα ψηφοφορίας BeleniosRF: </w:t>
      </w:r>
      <w:hyperlink r:id="rId24">
        <w:r w:rsidDel="00000000" w:rsidR="00000000" w:rsidRPr="00000000">
          <w:rPr>
            <w:u w:val="single"/>
            <w:rtl w:val="0"/>
          </w:rPr>
          <w:t xml:space="preserve">https://eprint.iacr.org/2015/629</w:t>
        </w:r>
      </w:hyperlink>
      <w:r w:rsidDel="00000000" w:rsidR="00000000" w:rsidRPr="00000000">
        <w:rPr>
          <w:rtl w:val="0"/>
        </w:rPr>
        <w:t xml:space="preserve"> [2 άτομα]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40" w:right="0" w:hanging="540"/>
        <w:jc w:val="both"/>
        <w:rPr>
          <w:rFonts w:ascii="Times New Roman" w:cs="Times New Roman" w:eastAsia="Times New Roman" w:hAnsi="Times New Roman"/>
          <w:color w:val="000000"/>
        </w:rPr>
      </w:pPr>
      <w:commentRangeStart w:id="12"/>
      <w:r w:rsidDel="00000000" w:rsidR="00000000" w:rsidRPr="00000000">
        <w:rPr>
          <w:rtl w:val="0"/>
        </w:rPr>
        <w:t xml:space="preserve">Thomas Haines, </w:t>
      </w:r>
      <w:r w:rsidDel="00000000" w:rsidR="00000000" w:rsidRPr="00000000">
        <w:rPr>
          <w:rtl w:val="0"/>
        </w:rPr>
        <w:t xml:space="preserve">Clémentine </w:t>
      </w:r>
      <w:hyperlink r:id="rId25">
        <w:r w:rsidDel="00000000" w:rsidR="00000000" w:rsidRPr="00000000">
          <w:rPr>
            <w:rtl w:val="0"/>
          </w:rPr>
          <w:t xml:space="preserve">Gritti</w:t>
        </w:r>
      </w:hyperlink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Improvements in Everlasting Privacy: Efficient and Secure Zero Knowledge Proofs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rtl w:val="0"/>
          </w:rPr>
          <w:t xml:space="preserve">E-VOTE-ID 2019</w:t>
        </w:r>
      </w:hyperlink>
      <w:r w:rsidDel="00000000" w:rsidR="00000000" w:rsidRPr="00000000">
        <w:rPr>
          <w:rtl w:val="0"/>
        </w:rPr>
        <w:t xml:space="preserve">: 116-133. </w:t>
      </w:r>
      <w:hyperlink r:id="rId27">
        <w:r w:rsidDel="00000000" w:rsidR="00000000" w:rsidRPr="00000000">
          <w:rPr>
            <w:u w:val="single"/>
            <w:rtl w:val="0"/>
          </w:rPr>
          <w:t xml:space="preserve">https://eprint.iacr.org/2019/901</w:t>
        </w:r>
      </w:hyperlink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40" w:right="0" w:hanging="54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  <w:t xml:space="preserve">Thomas Haines, "</w:t>
      </w:r>
      <w:r w:rsidDel="00000000" w:rsidR="00000000" w:rsidRPr="00000000">
        <w:rPr>
          <w:b w:val="1"/>
          <w:rtl w:val="0"/>
        </w:rPr>
        <w:t xml:space="preserve">Cronus: Everlasting Privacy with Audit and Cast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" In </w:t>
      </w:r>
      <w:r w:rsidDel="00000000" w:rsidR="00000000" w:rsidRPr="00000000">
        <w:rPr>
          <w:rtl w:val="0"/>
        </w:rPr>
        <w:t xml:space="preserve">Nordic Conference on Secure IT Systems</w:t>
      </w:r>
      <w:r w:rsidDel="00000000" w:rsidR="00000000" w:rsidRPr="00000000">
        <w:rPr>
          <w:rtl w:val="0"/>
        </w:rPr>
        <w:t xml:space="preserve">, pp. 53-68. Springer, Cham,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40" w:right="0" w:hanging="54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  <w:t xml:space="preserve">Willy Quach, Daniel Wichs, Giorgos Zirdelis: </w:t>
      </w:r>
      <w:r w:rsidDel="00000000" w:rsidR="00000000" w:rsidRPr="00000000">
        <w:rPr>
          <w:b w:val="1"/>
          <w:rtl w:val="0"/>
        </w:rPr>
        <w:t xml:space="preserve">Watermarking PRFs Under Standard Assumptions: Public Marking and Security with Extraction Queries</w:t>
      </w:r>
      <w:r w:rsidDel="00000000" w:rsidR="00000000" w:rsidRPr="00000000">
        <w:rPr>
          <w:rtl w:val="0"/>
        </w:rPr>
        <w:t xml:space="preserve">. TCC (2) 2018: 669-698. </w:t>
      </w:r>
      <w:hyperlink r:id="rId28">
        <w:r w:rsidDel="00000000" w:rsidR="00000000" w:rsidRPr="00000000">
          <w:rPr>
            <w:u w:val="single"/>
            <w:rtl w:val="0"/>
          </w:rPr>
          <w:t xml:space="preserve">https://eprint.iacr.org/2018/906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[2 άτομα]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40" w:right="0" w:hanging="54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  <w:t xml:space="preserve">Tassos Dimitriou: </w:t>
      </w:r>
      <w:r w:rsidDel="00000000" w:rsidR="00000000" w:rsidRPr="00000000">
        <w:rPr>
          <w:b w:val="1"/>
          <w:rtl w:val="0"/>
        </w:rPr>
        <w:t xml:space="preserve">Efficient, Coercion-free and Universally Verifiable Blockchain-based Voting</w:t>
      </w:r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u w:val="single"/>
            <w:rtl w:val="0"/>
          </w:rPr>
          <w:t xml:space="preserve">https://eprint.iacr.org/2019/1406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40" w:right="0" w:hanging="540"/>
        <w:jc w:val="both"/>
        <w:rPr>
          <w:rFonts w:ascii="Times New Roman" w:cs="Times New Roman" w:eastAsia="Times New Roman" w:hAnsi="Times New Roman"/>
          <w:color w:val="000000"/>
        </w:rPr>
      </w:pPr>
      <w:commentRangeStart w:id="13"/>
      <w:r w:rsidDel="00000000" w:rsidR="00000000" w:rsidRPr="00000000">
        <w:rPr>
          <w:rtl w:val="0"/>
        </w:rPr>
        <w:t xml:space="preserve">Yossi Gilad and Rotem Hemo and Silvio Micali and Georgios Vlachos and Nickolai Zeldovich: </w:t>
      </w:r>
      <w:r w:rsidDel="00000000" w:rsidR="00000000" w:rsidRPr="00000000">
        <w:rPr>
          <w:b w:val="1"/>
          <w:rtl w:val="0"/>
        </w:rPr>
        <w:t xml:space="preserve">Algorand: Scaling Byzantine Agreements for Cryptocurrencies</w:t>
      </w:r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u w:val="single"/>
            <w:rtl w:val="0"/>
          </w:rPr>
          <w:t xml:space="preserve">https://eprint.iacr.org/2017/454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[2 άτομα]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40" w:right="0" w:hanging="540"/>
        <w:jc w:val="both"/>
        <w:rPr>
          <w:rFonts w:ascii="Times New Roman" w:cs="Times New Roman" w:eastAsia="Times New Roman" w:hAnsi="Times New Roman"/>
          <w:color w:val="000000"/>
        </w:rPr>
      </w:pPr>
      <w:commentRangeStart w:id="14"/>
      <w:r w:rsidDel="00000000" w:rsidR="00000000" w:rsidRPr="00000000">
        <w:rPr>
          <w:rtl w:val="0"/>
        </w:rPr>
        <w:t xml:space="preserve">Juan Garay and Aggelos Kiayias and Nikos Leonardos: </w:t>
      </w:r>
      <w:r w:rsidDel="00000000" w:rsidR="00000000" w:rsidRPr="00000000">
        <w:rPr>
          <w:b w:val="1"/>
          <w:rtl w:val="0"/>
        </w:rPr>
        <w:t xml:space="preserve">The Bitcoin Backbone Protocol: Analysis and Applications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IACR-EUROCRYPT-2015, pp 281-310. Link:  </w:t>
      </w:r>
      <w:hyperlink r:id="rId31">
        <w:r w:rsidDel="00000000" w:rsidR="00000000" w:rsidRPr="00000000">
          <w:rPr>
            <w:highlight w:val="white"/>
            <w:u w:val="single"/>
            <w:rtl w:val="0"/>
          </w:rPr>
          <w:t xml:space="preserve">https://eprint.iacr.org/2014/765.pdf</w:t>
        </w:r>
      </w:hyperlink>
      <w:r w:rsidDel="00000000" w:rsidR="00000000" w:rsidRPr="00000000">
        <w:rPr>
          <w:rtl w:val="0"/>
        </w:rPr>
        <w:t xml:space="preserve"> [2 άτομα]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40" w:right="0" w:hanging="540"/>
        <w:jc w:val="both"/>
        <w:rPr>
          <w:rFonts w:ascii="Times New Roman" w:cs="Times New Roman" w:eastAsia="Times New Roman" w:hAnsi="Times New Roman"/>
          <w:color w:val="000000"/>
          <w:highlight w:val="white"/>
        </w:rPr>
      </w:pPr>
      <w:commentRangeStart w:id="15"/>
      <w:r w:rsidDel="00000000" w:rsidR="00000000" w:rsidRPr="00000000">
        <w:rPr>
          <w:highlight w:val="white"/>
          <w:rtl w:val="0"/>
        </w:rPr>
        <w:t xml:space="preserve">Badertscher C., Garay J., Maurer U., Tschudi D. and Zikas V.: </w:t>
      </w:r>
      <w:r w:rsidDel="00000000" w:rsidR="00000000" w:rsidRPr="00000000">
        <w:rPr>
          <w:b w:val="1"/>
          <w:highlight w:val="white"/>
          <w:rtl w:val="0"/>
        </w:rPr>
        <w:t xml:space="preserve">But Why Does It Work?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A Rational Protocol Design Treatment of Bitcoin,</w:t>
      </w:r>
      <w:r w:rsidDel="00000000" w:rsidR="00000000" w:rsidRPr="00000000">
        <w:rPr>
          <w:highlight w:val="white"/>
          <w:rtl w:val="0"/>
        </w:rPr>
        <w:t xml:space="preserve"> Advances in Cryptology - EUROCRYPT 2018 - 37th Annual International Conference on the Theory and Applications of Cryptographic Techniques, </w:t>
      </w:r>
      <w:hyperlink r:id="rId32">
        <w:r w:rsidDel="00000000" w:rsidR="00000000" w:rsidRPr="00000000">
          <w:rPr>
            <w:highlight w:val="white"/>
            <w:u w:val="single"/>
            <w:rtl w:val="0"/>
          </w:rPr>
          <w:t xml:space="preserve">https://eprint.iacr.org/2018/138.pdf</w:t>
        </w:r>
      </w:hyperlink>
      <w:r w:rsidDel="00000000" w:rsidR="00000000" w:rsidRPr="00000000">
        <w:rPr>
          <w:highlight w:val="white"/>
          <w:rtl w:val="0"/>
        </w:rPr>
        <w:t xml:space="preserve"> [2 άτομα]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40" w:right="0" w:hanging="540"/>
        <w:jc w:val="both"/>
        <w:rPr>
          <w:color w:val="000000"/>
          <w:highlight w:val="white"/>
        </w:rPr>
      </w:pPr>
      <w:commentRangeStart w:id="16"/>
      <w:r w:rsidDel="00000000" w:rsidR="00000000" w:rsidRPr="00000000">
        <w:rPr>
          <w:highlight w:val="white"/>
          <w:rtl w:val="0"/>
        </w:rPr>
        <w:t xml:space="preserve">Jun Wan, Hanshen Xiao, Srinivas Devadas and Elaine Shi: </w:t>
      </w:r>
      <w:r w:rsidDel="00000000" w:rsidR="00000000" w:rsidRPr="00000000">
        <w:rPr>
          <w:b w:val="1"/>
          <w:highlight w:val="white"/>
          <w:rtl w:val="0"/>
        </w:rPr>
        <w:t xml:space="preserve">Round-Efficient Byzantine Broadcast under Strongly Adaptive and Majority Corruptions</w:t>
      </w:r>
      <w:r w:rsidDel="00000000" w:rsidR="00000000" w:rsidRPr="00000000">
        <w:rPr>
          <w:highlight w:val="white"/>
          <w:rtl w:val="0"/>
        </w:rPr>
        <w:t xml:space="preserve">, TCC 2020, </w:t>
      </w:r>
      <w:hyperlink r:id="rId33">
        <w:r w:rsidDel="00000000" w:rsidR="00000000" w:rsidRPr="00000000">
          <w:rPr>
            <w:highlight w:val="white"/>
            <w:rtl w:val="0"/>
          </w:rPr>
          <w:t xml:space="preserve">https://eprint.iacr.org/2020/1236.pdf</w:t>
        </w:r>
      </w:hyperlink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40" w:right="0" w:hanging="540"/>
        <w:jc w:val="both"/>
        <w:rPr>
          <w:color w:val="000000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B</w:t>
      </w:r>
      <w:r w:rsidDel="00000000" w:rsidR="00000000" w:rsidRPr="00000000">
        <w:rPr>
          <w:i w:val="1"/>
          <w:highlight w:val="white"/>
          <w:rtl w:val="0"/>
        </w:rPr>
        <w:t xml:space="preserve">oaz Barak, Oded Goldreich, Russell Impagliazzo, Steven Rudich, Amit Sahai, Salil Vadhan, Ke Yang: </w:t>
      </w:r>
      <w:r w:rsidDel="00000000" w:rsidR="00000000" w:rsidRPr="00000000">
        <w:rPr>
          <w:b w:val="1"/>
          <w:highlight w:val="white"/>
          <w:rtl w:val="0"/>
        </w:rPr>
        <w:t xml:space="preserve">On the (Im)possibility of Obfuscating Programs</w:t>
      </w:r>
      <w:r w:rsidDel="00000000" w:rsidR="00000000" w:rsidRPr="00000000">
        <w:rPr>
          <w:highlight w:val="white"/>
          <w:rtl w:val="0"/>
        </w:rPr>
        <w:t xml:space="preserve">, Journal of the ACM, 2012, </w:t>
        <w:br w:type="textWrapping"/>
      </w:r>
      <w:hyperlink r:id="rId34">
        <w:r w:rsidDel="00000000" w:rsidR="00000000" w:rsidRPr="00000000">
          <w:rPr>
            <w:highlight w:val="white"/>
            <w:u w:val="single"/>
            <w:rtl w:val="0"/>
          </w:rPr>
          <w:t xml:space="preserve">https://dl.acm.org/doi/pdf/10.1145/2160158.2160159?casa_token=dOErTVqbdzgAAAAA:99QW4J5ykbC2rjSFJdqs9DSZ0rteG3-ffLx7HxLfWJgb04JyW_edBA_bu-2-x63esK_RLgkZN6Dlfk0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40" w:right="0" w:hanging="540"/>
        <w:jc w:val="both"/>
        <w:rPr>
          <w:color w:val="000000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Aayush Jain and Huijia Lin and Amit Sahai. </w:t>
      </w:r>
      <w:r w:rsidDel="00000000" w:rsidR="00000000" w:rsidRPr="00000000">
        <w:rPr>
          <w:b w:val="1"/>
          <w:highlight w:val="white"/>
          <w:rtl w:val="0"/>
        </w:rPr>
        <w:t xml:space="preserve">Indistinguishability Obfuscation from Well-Founded Assumptions</w:t>
      </w:r>
      <w:r w:rsidDel="00000000" w:rsidR="00000000" w:rsidRPr="00000000">
        <w:rPr>
          <w:highlight w:val="white"/>
          <w:rtl w:val="0"/>
        </w:rPr>
        <w:t xml:space="preserve">. </w:t>
      </w:r>
      <w:hyperlink r:id="rId35">
        <w:r w:rsidDel="00000000" w:rsidR="00000000" w:rsidRPr="00000000">
          <w:rPr>
            <w:highlight w:val="white"/>
            <w:u w:val="single"/>
            <w:rtl w:val="0"/>
          </w:rPr>
          <w:t xml:space="preserve">Cryptology ePrint Archive: Report 2020/1003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40" w:right="0" w:hanging="540"/>
        <w:jc w:val="both"/>
        <w:rPr>
          <w:color w:val="000000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Sanjam Garg and Craig Gentry and Shai Halevi and Mariana Raykova and Amit Sahai and Brent Waters</w:t>
      </w:r>
      <w:r w:rsidDel="00000000" w:rsidR="00000000" w:rsidRPr="00000000">
        <w:rPr>
          <w:highlight w:val="white"/>
          <w:rtl w:val="0"/>
        </w:rPr>
        <w:t xml:space="preserve">. </w:t>
      </w:r>
      <w:r w:rsidDel="00000000" w:rsidR="00000000" w:rsidRPr="00000000">
        <w:rPr>
          <w:b w:val="1"/>
          <w:highlight w:val="white"/>
          <w:rtl w:val="0"/>
        </w:rPr>
        <w:t xml:space="preserve">Candidate Indistinguishability Obfuscation and Functional Encryption for all circuits</w:t>
      </w:r>
      <w:r w:rsidDel="00000000" w:rsidR="00000000" w:rsidRPr="00000000">
        <w:rPr>
          <w:highlight w:val="white"/>
          <w:rtl w:val="0"/>
        </w:rPr>
        <w:t xml:space="preserve">. </w:t>
      </w:r>
      <w:hyperlink r:id="rId36">
        <w:r w:rsidDel="00000000" w:rsidR="00000000" w:rsidRPr="00000000">
          <w:rPr>
            <w:highlight w:val="white"/>
            <w:u w:val="single"/>
            <w:rtl w:val="0"/>
          </w:rPr>
          <w:t xml:space="preserve">Cryptology ePrint Archive, Report 2013/45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40" w:right="0" w:hanging="540"/>
        <w:jc w:val="both"/>
        <w:rPr>
          <w:color w:val="000000"/>
          <w:highlight w:val="white"/>
        </w:rPr>
      </w:pPr>
      <w:commentRangeStart w:id="17"/>
      <w:hyperlink r:id="rId37">
        <w:r w:rsidDel="00000000" w:rsidR="00000000" w:rsidRPr="00000000">
          <w:rPr>
            <w:i w:val="1"/>
            <w:highlight w:val="white"/>
            <w:rtl w:val="0"/>
          </w:rPr>
          <w:t xml:space="preserve">Ania Piotrowska</w:t>
        </w:r>
      </w:hyperlink>
      <w:r w:rsidDel="00000000" w:rsidR="00000000" w:rsidRPr="00000000">
        <w:rPr>
          <w:i w:val="1"/>
          <w:highlight w:val="white"/>
          <w:rtl w:val="0"/>
        </w:rPr>
        <w:t xml:space="preserve">, </w:t>
      </w:r>
      <w:hyperlink r:id="rId38">
        <w:r w:rsidDel="00000000" w:rsidR="00000000" w:rsidRPr="00000000">
          <w:rPr>
            <w:i w:val="1"/>
            <w:highlight w:val="white"/>
            <w:rtl w:val="0"/>
          </w:rPr>
          <w:t xml:space="preserve">Jamie Hayes</w:t>
        </w:r>
      </w:hyperlink>
      <w:r w:rsidDel="00000000" w:rsidR="00000000" w:rsidRPr="00000000">
        <w:rPr>
          <w:i w:val="1"/>
          <w:highlight w:val="white"/>
          <w:rtl w:val="0"/>
        </w:rPr>
        <w:t xml:space="preserve">, </w:t>
      </w:r>
      <w:hyperlink r:id="rId39">
        <w:r w:rsidDel="00000000" w:rsidR="00000000" w:rsidRPr="00000000">
          <w:rPr>
            <w:i w:val="1"/>
            <w:highlight w:val="white"/>
            <w:rtl w:val="0"/>
          </w:rPr>
          <w:t xml:space="preserve">Tariq Elahi</w:t>
        </w:r>
      </w:hyperlink>
      <w:r w:rsidDel="00000000" w:rsidR="00000000" w:rsidRPr="00000000">
        <w:rPr>
          <w:i w:val="1"/>
          <w:highlight w:val="white"/>
          <w:rtl w:val="0"/>
        </w:rPr>
        <w:t xml:space="preserve">, </w:t>
      </w:r>
      <w:hyperlink r:id="rId40">
        <w:r w:rsidDel="00000000" w:rsidR="00000000" w:rsidRPr="00000000">
          <w:rPr>
            <w:i w:val="1"/>
            <w:highlight w:val="white"/>
            <w:rtl w:val="0"/>
          </w:rPr>
          <w:t xml:space="preserve">Sebastian Meiser</w:t>
        </w:r>
      </w:hyperlink>
      <w:r w:rsidDel="00000000" w:rsidR="00000000" w:rsidRPr="00000000">
        <w:rPr>
          <w:i w:val="1"/>
          <w:highlight w:val="white"/>
          <w:rtl w:val="0"/>
        </w:rPr>
        <w:t xml:space="preserve">, </w:t>
      </w:r>
      <w:hyperlink r:id="rId41">
        <w:r w:rsidDel="00000000" w:rsidR="00000000" w:rsidRPr="00000000">
          <w:rPr>
            <w:i w:val="1"/>
            <w:highlight w:val="white"/>
            <w:rtl w:val="0"/>
          </w:rPr>
          <w:t xml:space="preserve">George Danezis</w:t>
        </w:r>
      </w:hyperlink>
      <w:r w:rsidDel="00000000" w:rsidR="00000000" w:rsidRPr="00000000">
        <w:rPr>
          <w:b w:val="1"/>
          <w:highlight w:val="white"/>
          <w:rtl w:val="0"/>
        </w:rPr>
        <w:t xml:space="preserve">. </w:t>
      </w:r>
      <w:r w:rsidDel="00000000" w:rsidR="00000000" w:rsidRPr="00000000">
        <w:rPr>
          <w:b w:val="1"/>
          <w:highlight w:val="white"/>
          <w:rtl w:val="0"/>
        </w:rPr>
        <w:t xml:space="preserve">The Loopix Anonymity System</w:t>
      </w:r>
      <w:r w:rsidDel="00000000" w:rsidR="00000000" w:rsidRPr="00000000">
        <w:rPr>
          <w:highlight w:val="white"/>
          <w:rtl w:val="0"/>
        </w:rPr>
        <w:t xml:space="preserve">. </w:t>
      </w:r>
      <w:hyperlink r:id="rId42">
        <w:r w:rsidDel="00000000" w:rsidR="00000000" w:rsidRPr="00000000">
          <w:rPr>
            <w:highlight w:val="white"/>
            <w:u w:val="single"/>
            <w:rtl w:val="0"/>
          </w:rPr>
          <w:t xml:space="preserve">https://arxiv.org/abs/1703.00536</w:t>
        </w:r>
      </w:hyperlink>
      <w:commentRangeEnd w:id="17"/>
      <w:r w:rsidDel="00000000" w:rsidR="00000000" w:rsidRPr="00000000">
        <w:commentReference w:id="17"/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40" w:right="0" w:hanging="540"/>
        <w:jc w:val="both"/>
        <w:rPr>
          <w:color w:val="000000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Matthew Franklin and Haibin Zhang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A Framework for Unique Ring Signatures.  </w:t>
      </w:r>
      <w:r w:rsidDel="00000000" w:rsidR="00000000" w:rsidRPr="00000000">
        <w:rPr>
          <w:highlight w:val="white"/>
          <w:rtl w:val="0"/>
        </w:rPr>
        <w:t xml:space="preserve">FC 2012</w:t>
      </w:r>
      <w:r w:rsidDel="00000000" w:rsidR="00000000" w:rsidRPr="00000000">
        <w:rPr>
          <w:b w:val="1"/>
          <w:highlight w:val="white"/>
          <w:rtl w:val="0"/>
        </w:rPr>
        <w:t xml:space="preserve">. </w:t>
      </w:r>
      <w:hyperlink r:id="rId43">
        <w:r w:rsidDel="00000000" w:rsidR="00000000" w:rsidRPr="00000000">
          <w:rPr>
            <w:highlight w:val="white"/>
            <w:u w:val="single"/>
            <w:rtl w:val="0"/>
          </w:rPr>
          <w:t xml:space="preserve">https://eprint.iacr.org/2012/577</w:t>
        </w:r>
      </w:hyperlink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40" w:right="0" w:hanging="540"/>
        <w:jc w:val="both"/>
        <w:rPr>
          <w:color w:val="000000"/>
          <w:highlight w:val="white"/>
        </w:rPr>
      </w:pPr>
      <w:commentRangeStart w:id="18"/>
      <w:r w:rsidDel="00000000" w:rsidR="00000000" w:rsidRPr="00000000">
        <w:rPr>
          <w:i w:val="1"/>
          <w:highlight w:val="white"/>
          <w:rtl w:val="0"/>
        </w:rPr>
        <w:t xml:space="preserve">Luca De Feo and Bertram Poettering and Alessandro Sorniotti,</w:t>
      </w:r>
      <w:r w:rsidDel="00000000" w:rsidR="00000000" w:rsidRPr="00000000">
        <w:rPr>
          <w:b w:val="1"/>
          <w:highlight w:val="white"/>
          <w:rtl w:val="0"/>
        </w:rPr>
        <w:t xml:space="preserve"> On the (in)</w:t>
      </w:r>
      <w:r w:rsidDel="00000000" w:rsidR="00000000" w:rsidRPr="00000000">
        <w:rPr>
          <w:b w:val="1"/>
          <w:highlight w:val="white"/>
          <w:rtl w:val="0"/>
        </w:rPr>
        <w:t xml:space="preserve">security</w:t>
      </w:r>
      <w:r w:rsidDel="00000000" w:rsidR="00000000" w:rsidRPr="00000000">
        <w:rPr>
          <w:b w:val="1"/>
          <w:highlight w:val="white"/>
          <w:rtl w:val="0"/>
        </w:rPr>
        <w:t xml:space="preserve"> of ElGamal in OpenPGP. </w:t>
      </w:r>
      <w:r w:rsidDel="00000000" w:rsidR="00000000" w:rsidRPr="00000000">
        <w:rPr>
          <w:highlight w:val="white"/>
          <w:rtl w:val="0"/>
        </w:rPr>
        <w:t xml:space="preserve">ACM CCS 21. </w:t>
      </w:r>
      <w:hyperlink r:id="rId44">
        <w:r w:rsidDel="00000000" w:rsidR="00000000" w:rsidRPr="00000000">
          <w:rPr>
            <w:highlight w:val="white"/>
            <w:u w:val="single"/>
            <w:rtl w:val="0"/>
          </w:rPr>
          <w:t xml:space="preserve">https://eprint.iacr.org/2021/923</w:t>
        </w:r>
      </w:hyperlink>
      <w:r w:rsidDel="00000000" w:rsidR="00000000" w:rsidRPr="00000000">
        <w:rPr>
          <w:highlight w:val="white"/>
          <w:u w:val="single"/>
          <w:rtl w:val="0"/>
        </w:rPr>
        <w:t xml:space="preserve"> 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60" w:lineRule="auto"/>
        <w:ind w:left="540" w:hanging="540"/>
        <w:jc w:val="both"/>
        <w:rPr>
          <w:color w:val="000000"/>
          <w:highlight w:val="white"/>
        </w:rPr>
      </w:pPr>
      <w:commentRangeStart w:id="19"/>
      <w:r w:rsidDel="00000000" w:rsidR="00000000" w:rsidRPr="00000000">
        <w:rPr>
          <w:i w:val="1"/>
          <w:highlight w:val="white"/>
          <w:rtl w:val="0"/>
        </w:rPr>
        <w:t xml:space="preserve">Thomas Haines and Johannes Mueller. </w:t>
      </w:r>
      <w:r w:rsidDel="00000000" w:rsidR="00000000" w:rsidRPr="00000000">
        <w:rPr>
          <w:b w:val="1"/>
          <w:highlight w:val="white"/>
          <w:rtl w:val="0"/>
        </w:rPr>
        <w:t xml:space="preserve">Optimal Randomized Partial Checking for Decryption Mix Nets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26th ACISP 21,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 </w:t>
      </w:r>
      <w:hyperlink r:id="rId45">
        <w:r w:rsidDel="00000000" w:rsidR="00000000" w:rsidRPr="00000000">
          <w:rPr>
            <w:highlight w:val="white"/>
            <w:u w:val="single"/>
            <w:rtl w:val="0"/>
          </w:rPr>
          <w:t xml:space="preserve">https://eprint.iacr.org/2021/520</w:t>
        </w:r>
      </w:hyperlink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60" w:lineRule="auto"/>
        <w:ind w:left="540" w:hanging="540"/>
        <w:jc w:val="both"/>
        <w:rPr>
          <w:color w:val="000000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Ashley Fraser and Elizabeth A. Quaglia,</w:t>
      </w:r>
      <w:r w:rsidDel="00000000" w:rsidR="00000000" w:rsidRPr="00000000">
        <w:rPr>
          <w:b w:val="1"/>
          <w:highlight w:val="white"/>
          <w:rtl w:val="0"/>
        </w:rPr>
        <w:t xml:space="preserve"> Report and Trace Ring Signatures, </w:t>
      </w:r>
      <w:r w:rsidDel="00000000" w:rsidR="00000000" w:rsidRPr="00000000">
        <w:rPr>
          <w:highlight w:val="white"/>
          <w:rtl w:val="0"/>
        </w:rPr>
        <w:t xml:space="preserve">CNS 2021, </w:t>
      </w:r>
      <w:hyperlink r:id="rId46">
        <w:r w:rsidDel="00000000" w:rsidR="00000000" w:rsidRPr="00000000">
          <w:rPr>
            <w:highlight w:val="white"/>
            <w:u w:val="single"/>
            <w:rtl w:val="0"/>
          </w:rPr>
          <w:t xml:space="preserve">https://eprint.iacr.org/2021/1300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60" w:lineRule="auto"/>
        <w:ind w:left="720" w:hanging="720"/>
        <w:jc w:val="both"/>
        <w:rPr>
          <w:color w:val="000000"/>
          <w:highlight w:val="white"/>
        </w:rPr>
      </w:pPr>
      <w:hyperlink r:id="rId47">
        <w:r w:rsidDel="00000000" w:rsidR="00000000" w:rsidRPr="00000000">
          <w:rPr>
            <w:i w:val="1"/>
            <w:highlight w:val="white"/>
            <w:rtl w:val="0"/>
          </w:rPr>
          <w:t xml:space="preserve">Olivier Blazy</w:t>
        </w:r>
      </w:hyperlink>
      <w:r w:rsidDel="00000000" w:rsidR="00000000" w:rsidRPr="00000000">
        <w:rPr>
          <w:i w:val="1"/>
          <w:highlight w:val="white"/>
          <w:rtl w:val="0"/>
        </w:rPr>
        <w:t xml:space="preserve">,</w:t>
      </w:r>
      <w:hyperlink r:id="rId48">
        <w:r w:rsidDel="00000000" w:rsidR="00000000" w:rsidRPr="00000000">
          <w:rPr>
            <w:i w:val="1"/>
            <w:highlight w:val="white"/>
            <w:rtl w:val="0"/>
          </w:rPr>
          <w:t xml:space="preserve"> Xavier Bultel</w:t>
        </w:r>
      </w:hyperlink>
      <w:r w:rsidDel="00000000" w:rsidR="00000000" w:rsidRPr="00000000">
        <w:rPr>
          <w:i w:val="1"/>
          <w:highlight w:val="white"/>
          <w:rtl w:val="0"/>
        </w:rPr>
        <w:t xml:space="preserve">,</w:t>
      </w:r>
      <w:hyperlink r:id="rId49">
        <w:r w:rsidDel="00000000" w:rsidR="00000000" w:rsidRPr="00000000">
          <w:rPr>
            <w:i w:val="1"/>
            <w:highlight w:val="white"/>
            <w:rtl w:val="0"/>
          </w:rPr>
          <w:t xml:space="preserve"> Pascal Lafourcade</w:t>
        </w:r>
      </w:hyperlink>
      <w:r w:rsidDel="00000000" w:rsidR="00000000" w:rsidRPr="00000000">
        <w:rPr>
          <w:i w:val="1"/>
          <w:highlight w:val="white"/>
          <w:rtl w:val="0"/>
        </w:rPr>
        <w:t xml:space="preserve">,</w:t>
      </w:r>
      <w:hyperlink r:id="rId50">
        <w:r w:rsidDel="00000000" w:rsidR="00000000" w:rsidRPr="00000000">
          <w:rPr>
            <w:i w:val="1"/>
            <w:highlight w:val="white"/>
            <w:rtl w:val="0"/>
          </w:rPr>
          <w:t xml:space="preserve"> Octavio Perez-Kempner</w:t>
        </w:r>
      </w:hyperlink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highlight w:val="white"/>
          <w:rtl w:val="0"/>
        </w:rPr>
        <w:t xml:space="preserve">Generic Plaintext Equality and Inequality Proofs</w:t>
      </w:r>
      <w:r w:rsidDel="00000000" w:rsidR="00000000" w:rsidRPr="00000000">
        <w:rPr>
          <w:highlight w:val="white"/>
          <w:rtl w:val="0"/>
        </w:rPr>
        <w:t xml:space="preserve">. FC 21, </w:t>
      </w:r>
      <w:hyperlink r:id="rId51">
        <w:r w:rsidDel="00000000" w:rsidR="00000000" w:rsidRPr="00000000">
          <w:rPr>
            <w:highlight w:val="white"/>
            <w:u w:val="single"/>
            <w:rtl w:val="0"/>
          </w:rPr>
          <w:t xml:space="preserve">https://eprint.iacr.org/2021/426</w:t>
        </w:r>
      </w:hyperlink>
      <w:r w:rsidDel="00000000" w:rsidR="00000000" w:rsidRPr="00000000">
        <w:rPr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60" w:lineRule="auto"/>
        <w:ind w:left="540" w:hanging="540"/>
        <w:jc w:val="both"/>
        <w:rPr>
          <w:color w:val="000000"/>
          <w:shd w:fill="ffd966" w:val="clear"/>
          <w:rPrChange w:author="Νίκος Σκουμιός" w:id="0" w:date="2022-01-10T21:36:27Z">
            <w:rPr>
              <w:color w:val="000000"/>
              <w:highlight w:val="white"/>
            </w:rPr>
          </w:rPrChange>
        </w:rPr>
        <w:pPrChange w:author="Νίκος Σκουμιός" w:id="0" w:date="2022-01-10T21:36:27Z">
          <w:pPr>
            <w:numPr>
              <w:ilvl w:val="0"/>
              <w:numId w:val="1"/>
            </w:numPr>
            <w:spacing w:after="260" w:lineRule="auto"/>
            <w:ind w:left="540" w:hanging="540"/>
            <w:jc w:val="both"/>
          </w:pPr>
        </w:pPrChange>
      </w:pPr>
      <w:r w:rsidDel="00000000" w:rsidR="00000000" w:rsidRPr="00000000">
        <w:rPr>
          <w:i w:val="1"/>
          <w:shd w:fill="ffd966" w:val="clear"/>
          <w:rtl w:val="0"/>
          <w:rPrChange w:author="Νίκος Σκουμιός" w:id="0" w:date="2022-01-10T21:36:27Z">
            <w:rPr>
              <w:i w:val="1"/>
              <w:highlight w:val="white"/>
            </w:rPr>
          </w:rPrChange>
        </w:rPr>
        <w:t xml:space="preserve">Jonathan Bootle, Andrea Cerulli, Pyrros Chaidos, Jens Groth, Christophe Petit: </w:t>
      </w:r>
      <w:r w:rsidDel="00000000" w:rsidR="00000000" w:rsidRPr="00000000">
        <w:rPr>
          <w:b w:val="1"/>
          <w:shd w:fill="ffd966" w:val="clear"/>
          <w:rtl w:val="0"/>
          <w:rPrChange w:author="Νίκος Σκουμιός" w:id="0" w:date="2022-01-10T21:36:27Z">
            <w:rPr>
              <w:b w:val="1"/>
              <w:highlight w:val="white"/>
            </w:rPr>
          </w:rPrChange>
        </w:rPr>
        <w:t xml:space="preserve">Efficient Zero-Knowledge Arguments for Arithmetic Circuits in the Discrete Log Setting</w:t>
      </w:r>
      <w:r w:rsidDel="00000000" w:rsidR="00000000" w:rsidRPr="00000000">
        <w:rPr>
          <w:shd w:fill="ffd966" w:val="clear"/>
          <w:rtl w:val="0"/>
          <w:rPrChange w:author="Νίκος Σκουμιός" w:id="0" w:date="2022-01-10T21:36:27Z">
            <w:rPr>
              <w:highlight w:val="white"/>
            </w:rPr>
          </w:rPrChange>
        </w:rPr>
        <w:t xml:space="preserve">. EUROCRYPT 2016, </w:t>
      </w:r>
      <w:hyperlink r:id="rId52">
        <w:r w:rsidDel="00000000" w:rsidR="00000000" w:rsidRPr="00000000">
          <w:rPr>
            <w:u w:val="single"/>
            <w:shd w:fill="ffd966" w:val="clear"/>
            <w:rtl w:val="0"/>
            <w:rPrChange w:author="Νίκος Σκουμιός" w:id="0" w:date="2022-01-10T21:36:27Z">
              <w:rPr>
                <w:highlight w:val="white"/>
                <w:u w:val="single"/>
              </w:rPr>
            </w:rPrChange>
          </w:rPr>
          <w:t xml:space="preserve">https://eprint.iacr.org/2016/263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60" w:lineRule="auto"/>
        <w:ind w:left="540" w:hanging="540"/>
        <w:jc w:val="both"/>
        <w:rPr>
          <w:color w:val="000000"/>
          <w:highlight w:val="white"/>
        </w:rPr>
      </w:pPr>
      <w:commentRangeStart w:id="20"/>
      <w:r w:rsidDel="00000000" w:rsidR="00000000" w:rsidRPr="00000000">
        <w:rPr>
          <w:i w:val="1"/>
          <w:highlight w:val="white"/>
          <w:rtl w:val="0"/>
        </w:rPr>
        <w:t xml:space="preserve">Gabrielle Beck, Julia Len, Ian Miers and Matthew Green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Fuzzy Message Detection</w:t>
      </w:r>
      <w:r w:rsidDel="00000000" w:rsidR="00000000" w:rsidRPr="00000000">
        <w:rPr>
          <w:highlight w:val="white"/>
          <w:rtl w:val="0"/>
        </w:rPr>
        <w:t xml:space="preserve">.ACM CCS 21, </w:t>
      </w:r>
      <w:hyperlink r:id="rId53">
        <w:r w:rsidDel="00000000" w:rsidR="00000000" w:rsidRPr="00000000">
          <w:rPr>
            <w:highlight w:val="white"/>
            <w:u w:val="single"/>
            <w:rtl w:val="0"/>
          </w:rPr>
          <w:t xml:space="preserve">https://eprint.iacr.org/2021/089</w:t>
        </w:r>
      </w:hyperlink>
      <w:r w:rsidDel="00000000" w:rsidR="00000000" w:rsidRPr="00000000">
        <w:rPr>
          <w:highlight w:val="white"/>
          <w:rtl w:val="0"/>
        </w:rPr>
        <w:t xml:space="preserve"> 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60" w:lineRule="auto"/>
        <w:ind w:left="540" w:hanging="540"/>
        <w:jc w:val="both"/>
        <w:rPr>
          <w:color w:val="000000"/>
          <w:highlight w:val="white"/>
        </w:rPr>
      </w:pPr>
      <w:hyperlink r:id="rId54">
        <w:r w:rsidDel="00000000" w:rsidR="00000000" w:rsidRPr="00000000">
          <w:rPr>
            <w:i w:val="1"/>
            <w:highlight w:val="white"/>
            <w:rtl w:val="0"/>
          </w:rPr>
          <w:t xml:space="preserve">Daniel Benarroch</w:t>
        </w:r>
      </w:hyperlink>
      <w:r w:rsidDel="00000000" w:rsidR="00000000" w:rsidRPr="00000000">
        <w:rPr>
          <w:i w:val="1"/>
          <w:highlight w:val="white"/>
          <w:rtl w:val="0"/>
        </w:rPr>
        <w:t xml:space="preserve">,</w:t>
      </w:r>
      <w:hyperlink r:id="rId55">
        <w:r w:rsidDel="00000000" w:rsidR="00000000" w:rsidRPr="00000000">
          <w:rPr>
            <w:i w:val="1"/>
            <w:highlight w:val="white"/>
            <w:rtl w:val="0"/>
          </w:rPr>
          <w:t xml:space="preserve"> Matteo Campanelli</w:t>
        </w:r>
      </w:hyperlink>
      <w:r w:rsidDel="00000000" w:rsidR="00000000" w:rsidRPr="00000000">
        <w:rPr>
          <w:i w:val="1"/>
          <w:highlight w:val="white"/>
          <w:rtl w:val="0"/>
        </w:rPr>
        <w:t xml:space="preserve">,</w:t>
      </w:r>
      <w:hyperlink r:id="rId56">
        <w:r w:rsidDel="00000000" w:rsidR="00000000" w:rsidRPr="00000000">
          <w:rPr>
            <w:i w:val="1"/>
            <w:highlight w:val="white"/>
            <w:rtl w:val="0"/>
          </w:rPr>
          <w:t xml:space="preserve"> Dario Fiore</w:t>
        </w:r>
      </w:hyperlink>
      <w:r w:rsidDel="00000000" w:rsidR="00000000" w:rsidRPr="00000000">
        <w:rPr>
          <w:i w:val="1"/>
          <w:highlight w:val="white"/>
          <w:rtl w:val="0"/>
        </w:rPr>
        <w:t xml:space="preserve">,</w:t>
      </w:r>
      <w:hyperlink r:id="rId57">
        <w:r w:rsidDel="00000000" w:rsidR="00000000" w:rsidRPr="00000000">
          <w:rPr>
            <w:i w:val="1"/>
            <w:highlight w:val="white"/>
            <w:rtl w:val="0"/>
          </w:rPr>
          <w:t xml:space="preserve"> Kobi Gurkan</w:t>
        </w:r>
      </w:hyperlink>
      <w:r w:rsidDel="00000000" w:rsidR="00000000" w:rsidRPr="00000000">
        <w:rPr>
          <w:i w:val="1"/>
          <w:highlight w:val="white"/>
          <w:rtl w:val="0"/>
        </w:rPr>
        <w:t xml:space="preserve">,</w:t>
      </w:r>
      <w:hyperlink r:id="rId58">
        <w:r w:rsidDel="00000000" w:rsidR="00000000" w:rsidRPr="00000000">
          <w:rPr>
            <w:i w:val="1"/>
            <w:highlight w:val="white"/>
            <w:rtl w:val="0"/>
          </w:rPr>
          <w:t xml:space="preserve"> Dimitris Kolonelos</w:t>
        </w:r>
      </w:hyperlink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highlight w:val="white"/>
          <w:rtl w:val="0"/>
        </w:rPr>
        <w:t xml:space="preserve">Zero-Knowledge Proofs for Set Membership: Efficient, Succinct, Modular</w:t>
      </w:r>
      <w:r w:rsidDel="00000000" w:rsidR="00000000" w:rsidRPr="00000000">
        <w:rPr>
          <w:highlight w:val="white"/>
          <w:rtl w:val="0"/>
        </w:rPr>
        <w:t xml:space="preserve">. FC 21, </w:t>
      </w:r>
      <w:hyperlink r:id="rId59">
        <w:r w:rsidDel="00000000" w:rsidR="00000000" w:rsidRPr="00000000">
          <w:rPr>
            <w:highlight w:val="white"/>
            <w:u w:val="single"/>
            <w:rtl w:val="0"/>
          </w:rPr>
          <w:t xml:space="preserve">https://eprint.iacr.org/2019/1255</w:t>
        </w:r>
      </w:hyperlink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/>
        <w:jc w:val="both"/>
        <w:rPr>
          <w:color w:val="000000"/>
          <w:highlight w:val="white"/>
        </w:rPr>
      </w:pPr>
      <w:commentRangeStart w:id="21"/>
      <w:r w:rsidDel="00000000" w:rsidR="00000000" w:rsidRPr="00000000">
        <w:rPr>
          <w:i w:val="1"/>
          <w:highlight w:val="white"/>
          <w:rtl w:val="0"/>
        </w:rPr>
        <w:t xml:space="preserve">Adi Akavia, Rio LaVigne and Tal Moran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Topology-Hiding Computation on all Graphs</w:t>
      </w:r>
      <w:r w:rsidDel="00000000" w:rsidR="00000000" w:rsidRPr="00000000">
        <w:rPr>
          <w:highlight w:val="white"/>
          <w:rtl w:val="0"/>
        </w:rPr>
        <w:t xml:space="preserve">, CRYPTO 2017, </w:t>
      </w:r>
      <w:hyperlink r:id="rId60">
        <w:r w:rsidDel="00000000" w:rsidR="00000000" w:rsidRPr="00000000">
          <w:rPr>
            <w:highlight w:val="white"/>
            <w:u w:val="single"/>
            <w:rtl w:val="0"/>
          </w:rPr>
          <w:t xml:space="preserve">https://eprint.iacr.org/2017/296</w:t>
        </w:r>
      </w:hyperlink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ΙΙ. Προγραμματιστικά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spacing w:after="200" w:lineRule="auto"/>
        <w:ind w:left="540" w:hanging="540"/>
        <w:jc w:val="both"/>
        <w:rPr>
          <w:rFonts w:ascii="Times New Roman" w:cs="Times New Roman" w:eastAsia="Times New Roman" w:hAnsi="Times New Roman"/>
        </w:rPr>
      </w:pPr>
      <w:commentRangeStart w:id="22"/>
      <w:commentRangeStart w:id="23"/>
      <w:r w:rsidDel="00000000" w:rsidR="00000000" w:rsidRPr="00000000">
        <w:rPr>
          <w:b w:val="1"/>
          <w:rtl w:val="0"/>
        </w:rPr>
        <w:t xml:space="preserve">Υλοποίηση ενός στοιχειώδους blockchain με υποστήριξη smart contracts</w:t>
      </w:r>
      <w:r w:rsidDel="00000000" w:rsidR="00000000" w:rsidRPr="00000000">
        <w:rPr>
          <w:rtl w:val="0"/>
        </w:rPr>
        <w:t xml:space="preserve">.</w:t>
      </w:r>
      <w:ins w:author="Dm Ch" w:id="1" w:date="2022-01-07T17:21:41Z">
        <w:r w:rsidDel="00000000" w:rsidR="00000000" w:rsidRPr="00000000">
          <w:fldChar w:fldCharType="begin"/>
        </w:r>
        <w:r w:rsidDel="00000000" w:rsidR="00000000" w:rsidRPr="00000000">
          <w:instrText xml:space="preserve">HYPERLINK "https://hackernoon.com/how-to-implement-a-blockchain-project-in-5-steps-9c78353666f7"</w:instrText>
        </w:r>
        <w:r w:rsidDel="00000000" w:rsidR="00000000" w:rsidRPr="00000000">
          <w:fldChar w:fldCharType="separate"/>
        </w:r>
        <w:r w:rsidDel="00000000" w:rsidR="00000000" w:rsidRPr="00000000">
          <w:rPr>
            <w:rtl w:val="0"/>
          </w:rPr>
          <w:t xml:space="preserve">https://hackernoon.com/how-to-implement-a-blockchain-project-in-5-steps-9c78353666f7</w:t>
        </w:r>
        <w:r w:rsidDel="00000000" w:rsidR="00000000" w:rsidRPr="00000000">
          <w:fldChar w:fldCharType="end"/>
        </w:r>
      </w:ins>
      <w:r w:rsidDel="00000000" w:rsidR="00000000" w:rsidRPr="00000000">
        <w:rPr>
          <w:rtl w:val="0"/>
        </w:rPr>
        <w:t xml:space="preserve"> Βλ. </w:t>
      </w:r>
      <w:del w:author="Dm Ch" w:id="1" w:date="2022-01-07T17:21:41Z">
        <w:r w:rsidDel="00000000" w:rsidR="00000000" w:rsidRPr="00000000">
          <w:fldChar w:fldCharType="begin"/>
        </w:r>
        <w:r w:rsidDel="00000000" w:rsidR="00000000" w:rsidRPr="00000000">
          <w:delInstrText xml:space="preserve">HYPERLINK "https://hackernoon.com/how-to-implement-a-blockchain-project-in-5-steps-9c78353666f7"</w:delInstrText>
        </w:r>
        <w:r w:rsidDel="00000000" w:rsidR="00000000" w:rsidRPr="00000000">
          <w:fldChar w:fldCharType="separate"/>
        </w:r>
        <w:r w:rsidDel="00000000" w:rsidR="00000000" w:rsidRPr="00000000">
          <w:rPr>
            <w:u w:val="single"/>
            <w:rtl w:val="0"/>
          </w:rPr>
          <w:delText xml:space="preserve">https://hackernoon.com/how-to-implement-a-blockchain-project-in-5-steps-9c78353666f7</w:delText>
        </w:r>
        <w:r w:rsidDel="00000000" w:rsidR="00000000" w:rsidRPr="00000000">
          <w:fldChar w:fldCharType="end"/>
        </w:r>
      </w:del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spacing w:after="200" w:lineRule="auto"/>
        <w:ind w:left="540" w:hanging="540"/>
        <w:jc w:val="both"/>
        <w:rPr/>
      </w:pPr>
      <w:commentRangeStart w:id="24"/>
      <w:r w:rsidDel="00000000" w:rsidR="00000000" w:rsidRPr="00000000">
        <w:rPr>
          <w:b w:val="1"/>
          <w:rtl w:val="0"/>
        </w:rPr>
        <w:t xml:space="preserve">Smart contracts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σε cardano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rtl w:val="0"/>
        </w:rPr>
        <w:t xml:space="preserve"> βλ. </w:t>
      </w:r>
      <w:hyperlink r:id="rId61">
        <w:r w:rsidDel="00000000" w:rsidR="00000000" w:rsidRPr="00000000">
          <w:rPr>
            <w:u w:val="single"/>
            <w:rtl w:val="0"/>
          </w:rPr>
          <w:t xml:space="preserve">https://docs.cardano.org/introduction/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u w:val="single"/>
            <w:rtl w:val="0"/>
          </w:rPr>
          <w:t xml:space="preserve">https://developers.cardano.org/home/</w:t>
        </w:r>
      </w:hyperlink>
      <w:r w:rsidDel="00000000" w:rsidR="00000000" w:rsidRPr="00000000">
        <w:rPr>
          <w:rtl w:val="0"/>
        </w:rPr>
        <w:t xml:space="preserve"> 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spacing w:after="200" w:lineRule="auto"/>
        <w:ind w:left="540" w:hanging="540"/>
        <w:jc w:val="both"/>
        <w:rPr/>
      </w:pPr>
      <w:commentRangeStart w:id="25"/>
      <w:r w:rsidDel="00000000" w:rsidR="00000000" w:rsidRPr="00000000">
        <w:rPr>
          <w:b w:val="1"/>
          <w:rtl w:val="0"/>
        </w:rPr>
        <w:t xml:space="preserve">Smart contracts σε ethereum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rtl w:val="0"/>
        </w:rPr>
        <w:t xml:space="preserve"> βλ.  </w:t>
      </w:r>
      <w:hyperlink r:id="rId63">
        <w:r w:rsidDel="00000000" w:rsidR="00000000" w:rsidRPr="00000000">
          <w:rPr>
            <w:u w:val="single"/>
            <w:rtl w:val="0"/>
          </w:rPr>
          <w:t xml:space="preserve">https://ethereum.org/en/smart-contracts/</w:t>
        </w:r>
      </w:hyperlink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spacing w:after="200" w:before="0" w:lineRule="auto"/>
        <w:ind w:left="540" w:hanging="540"/>
        <w:jc w:val="both"/>
        <w:rPr>
          <w:rFonts w:ascii="Times New Roman" w:cs="Times New Roman" w:eastAsia="Times New Roman" w:hAnsi="Times New Roman"/>
        </w:rPr>
      </w:pPr>
      <w:commentRangeStart w:id="26"/>
      <w:r w:rsidDel="00000000" w:rsidR="00000000" w:rsidRPr="00000000">
        <w:rPr>
          <w:b w:val="1"/>
          <w:rtl w:val="0"/>
        </w:rPr>
        <w:t xml:space="preserve">Aνώνυμα ερωτηματολόγια με χρήση ομομορφικής κρυπτογραφίας</w:t>
      </w:r>
      <w:r w:rsidDel="00000000" w:rsidR="00000000" w:rsidRPr="00000000">
        <w:rPr>
          <w:rtl w:val="0"/>
        </w:rPr>
        <w:t xml:space="preserve">, βλ. και ANONIZE </w:t>
      </w:r>
      <w:hyperlink r:id="rId64">
        <w:r w:rsidDel="00000000" w:rsidR="00000000" w:rsidRPr="00000000">
          <w:rPr>
            <w:u w:val="single"/>
            <w:rtl w:val="0"/>
          </w:rPr>
          <w:t xml:space="preserve">http://ieeexplore.ieee.org/stamp/stamp.jsp?arnumber=6956576</w:t>
        </w:r>
      </w:hyperlink>
      <w:r w:rsidDel="00000000" w:rsidR="00000000" w:rsidRPr="00000000">
        <w:rPr>
          <w:rtl w:val="0"/>
        </w:rPr>
        <w:t xml:space="preserve"> 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spacing w:after="200" w:before="0" w:lineRule="auto"/>
        <w:ind w:left="540" w:hanging="540"/>
        <w:jc w:val="both"/>
        <w:rPr>
          <w:rFonts w:ascii="Times New Roman" w:cs="Times New Roman" w:eastAsia="Times New Roman" w:hAnsi="Times New Roman"/>
        </w:rPr>
      </w:pPr>
      <w:commentRangeStart w:id="27"/>
      <w:r w:rsidDel="00000000" w:rsidR="00000000" w:rsidRPr="00000000">
        <w:rPr>
          <w:rtl w:val="0"/>
        </w:rPr>
        <w:t xml:space="preserve">Υλοποίηση </w:t>
      </w:r>
      <w:r w:rsidDel="00000000" w:rsidR="00000000" w:rsidRPr="00000000">
        <w:rPr>
          <w:b w:val="1"/>
          <w:rtl w:val="0"/>
        </w:rPr>
        <w:t xml:space="preserve">Designated Verifier Linkable Ring Signatures (DVLRS) </w:t>
      </w:r>
      <w:r w:rsidDel="00000000" w:rsidR="00000000" w:rsidRPr="00000000">
        <w:rPr>
          <w:rtl w:val="0"/>
        </w:rPr>
        <w:t xml:space="preserve">χρησιμοποιώντας ελλειπτικές καμπύλες. Περισσότερες πληροφορίες μπορείτε να βρείτε στο 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https://1drv.ms/b/s!As0Lxh56lNaisIF8JcnHRF27PI-vPQ?e=B0P29s</w:t>
        </w:r>
      </w:hyperlink>
      <w:r w:rsidDel="00000000" w:rsidR="00000000" w:rsidRPr="00000000">
        <w:rPr>
          <w:rtl w:val="0"/>
        </w:rPr>
        <w:t xml:space="preserve"> (η υλοποίηση αφορά τις διαφάνειες 15-18) και στο 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https://1drv.ms/v/s!As0Lxh56lNaisIIVCgvMnP0S63lYtQ?e=CE9Cs4</w:t>
        </w:r>
      </w:hyperlink>
      <w:r w:rsidDel="00000000" w:rsidR="00000000" w:rsidRPr="00000000">
        <w:rPr>
          <w:rtl w:val="0"/>
        </w:rPr>
        <w:t xml:space="preserve"> (βίντεο).  Η υλοποίηση μπορεί να βασιστεί στις υπογραφές Schnorr. Μία απλή εκπαιδευτική υλοποίηση (σε Python) μπορεί να βρεθεί στο 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https://gitlab.esat.kuleuven.be/Jori.Winderickx/imoCps/blob/9005ef8d32e3bab703789c2b5c254016cbad9c18/python/schnorr.py</w:t>
        </w:r>
      </w:hyperlink>
      <w:r w:rsidDel="00000000" w:rsidR="00000000" w:rsidRPr="00000000">
        <w:rPr>
          <w:rtl w:val="0"/>
        </w:rPr>
        <w:t xml:space="preserve">. Υπάρχουν πολλές άλλες υλοποιήσεις στο Web σε όλες τις δημοφιλείς γλώσσες προγραμματισμού. Για απορίες μπορείτε να επικοινωνήσετε στο 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pgrontas@corelab.ntua.gr</w:t>
        </w:r>
      </w:hyperlink>
      <w:r w:rsidDel="00000000" w:rsidR="00000000" w:rsidRPr="00000000">
        <w:rPr>
          <w:rtl w:val="0"/>
        </w:rPr>
        <w:t xml:space="preserve"> 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spacing w:after="200" w:before="0" w:lineRule="auto"/>
        <w:ind w:left="540" w:hanging="540"/>
        <w:jc w:val="both"/>
        <w:rPr>
          <w:rFonts w:ascii="Times New Roman" w:cs="Times New Roman" w:eastAsia="Times New Roman" w:hAnsi="Times New Roman"/>
        </w:rPr>
      </w:pPr>
      <w:commentRangeStart w:id="28"/>
      <w:commentRangeStart w:id="29"/>
      <w:commentRangeStart w:id="30"/>
      <w:commentRangeStart w:id="31"/>
      <w:r w:rsidDel="00000000" w:rsidR="00000000" w:rsidRPr="00000000">
        <w:rPr>
          <w:b w:val="1"/>
          <w:rtl w:val="0"/>
        </w:rPr>
        <w:t xml:space="preserve">Βελτιώσεις / επεκτάσεις στο σύστημα DEMOS</w:t>
      </w:r>
      <w:r w:rsidDel="00000000" w:rsidR="00000000" w:rsidRPr="00000000">
        <w:rPr>
          <w:rtl w:val="0"/>
        </w:rPr>
        <w:t xml:space="preserve"> -- βλ. μεταπτυχιακή εργασία Θ. Σουλιώτη, </w:t>
      </w:r>
      <w:hyperlink r:id="rId69">
        <w:r w:rsidDel="00000000" w:rsidR="00000000" w:rsidRPr="00000000">
          <w:rPr>
            <w:u w:val="single"/>
            <w:rtl w:val="0"/>
          </w:rPr>
          <w:t xml:space="preserve">https://project-archive.inf.ed.ac.uk/msc/20182796/msc_proj.pdf</w:t>
        </w:r>
      </w:hyperlink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spacing w:after="200" w:before="0" w:lineRule="auto"/>
        <w:ind w:left="540" w:hanging="54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Bελτιώσεις / επεκτάσεις στο OTR / mpOTR</w:t>
      </w:r>
      <w:r w:rsidDel="00000000" w:rsidR="00000000" w:rsidRPr="00000000">
        <w:rPr>
          <w:rtl w:val="0"/>
        </w:rPr>
        <w:t xml:space="preserve"> -- βλ. διπλωματική Κ. Ανδρικόπουλου - Δ. Κολοτούρου, </w:t>
      </w:r>
      <w:hyperlink r:id="rId70">
        <w:r w:rsidDel="00000000" w:rsidR="00000000" w:rsidRPr="00000000">
          <w:rPr>
            <w:u w:val="single"/>
            <w:rtl w:val="0"/>
          </w:rPr>
          <w:t xml:space="preserve">http://artemis.cslab.ece.ntua.gr:8080/jspui/handle/123456789/13301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spacing w:after="200" w:lineRule="auto"/>
        <w:ind w:left="540" w:hanging="540"/>
        <w:jc w:val="both"/>
        <w:rPr>
          <w:rFonts w:ascii="Times New Roman" w:cs="Times New Roman" w:eastAsia="Times New Roman" w:hAnsi="Times New Roman"/>
        </w:rPr>
      </w:pPr>
      <w:commentRangeStart w:id="32"/>
      <w:r w:rsidDel="00000000" w:rsidR="00000000" w:rsidRPr="00000000">
        <w:rPr>
          <w:b w:val="1"/>
          <w:rtl w:val="0"/>
        </w:rPr>
        <w:t xml:space="preserve">Υλοποίηση</w:t>
      </w:r>
      <w:hyperlink r:id="rId71">
        <w:r w:rsidDel="00000000" w:rsidR="00000000" w:rsidRPr="00000000">
          <w:rPr>
            <w:b w:val="1"/>
            <w:rtl w:val="0"/>
          </w:rPr>
          <w:t xml:space="preserve"> τυχερών παιγνίων με χρήση τεχνολογίας blockchain</w:t>
        </w:r>
      </w:hyperlink>
      <w:r w:rsidDel="00000000" w:rsidR="00000000" w:rsidRPr="00000000">
        <w:rPr>
          <w:rtl w:val="0"/>
        </w:rPr>
        <w:t xml:space="preserve"> -- βλ. διπλωματική Βλ. Κουτσού, </w:t>
      </w:r>
      <w:hyperlink r:id="rId72">
        <w:r w:rsidDel="00000000" w:rsidR="00000000" w:rsidRPr="00000000">
          <w:rPr>
            <w:u w:val="single"/>
            <w:rtl w:val="0"/>
          </w:rPr>
          <w:t xml:space="preserve">https://dspace.lib.ntua.gr/xmlui/handle/123456789/47628</w:t>
        </w:r>
      </w:hyperlink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Βασω Ρασκοπουλου" w:id="20" w:date="2022-01-08T10:57:59Z"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Ρασκοπούλου Βασιλική</w:t>
      </w:r>
    </w:p>
  </w:comment>
  <w:comment w:author="Βασιλης Κυπριωτης" w:id="24" w:date="2022-01-12T12:16:24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Βασίλης Κυπριώτης 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Ανδρέας Κοσμάς Κακολύρης</w:t>
      </w:r>
    </w:p>
  </w:comment>
  <w:comment w:author="Elefterios Chaidemenos" w:id="25" w:date="2022-01-12T16:16:32Z"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Ελευθέριος Χαϊδεμένος</w:t>
      </w:r>
    </w:p>
  </w:comment>
  <w:comment w:author="Dim K" w:id="32" w:date="2022-01-07T15:48:33Z"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Dimitrios Kyriakidis</w:t>
      </w:r>
    </w:p>
  </w:comment>
  <w:comment w:author="Aris Pagourtzis" w:id="17" w:date="2022-02-26T19:57:45Z"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Ιωάννης Σιάχος</w:t>
      </w:r>
    </w:p>
  </w:comment>
  <w:comment w:author="Giannis Valagianopoulos" w:id="23" w:date="2022-01-07T15:41:10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Ioannis Valagianopoulos</w:t>
      </w:r>
    </w:p>
  </w:comment>
  <w:comment w:author="Chris Doulamis" w:id="0" w:date="2022-01-14T14:05:26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Christos Doulamis</w:t>
      </w:r>
    </w:p>
  </w:comment>
  <w:comment w:author="Judge Gabranth" w:id="12" w:date="2022-01-10T20:46:21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Κανελλόπουλος Σωτήρης</w:t>
      </w:r>
    </w:p>
  </w:comment>
  <w:comment w:author="Γιάννης Στεργίου" w:id="19" w:date="2022-01-09T08:38:50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Στεργίου Ιωάννης</w:t>
      </w:r>
    </w:p>
  </w:comment>
  <w:comment w:author="sstef" w:id="16" w:date="2022-01-07T19:26:01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stefanos vasileiadis</w:t>
      </w:r>
    </w:p>
  </w:comment>
  <w:comment w:author="Ηλίας Παπανικολάου" w:id="28" w:date="2022-01-07T16:32:17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Ηλίας Παπανικολάου</w:t>
      </w:r>
    </w:p>
  </w:comment>
  <w:comment w:author="ΟΔΥΣΣΕΑΣ ΧΛΑΠΑΝΗΣ" w:id="29" w:date="2022-01-07T18:26:54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ΟΔΥΣΣΕΑΣ ΧΛΑΠΑΝΗΣ" w:id="30" w:date="2022-01-07T18:27:19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Δημήτριος Δεσποτίδης" w:id="31" w:date="2022-01-26T15:04:01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Δημήτρης Δεσποτίδης</w:t>
      </w:r>
    </w:p>
  </w:comment>
  <w:comment w:author="Φίλιππος Τ." w:id="2" w:date="2022-01-07T16:36:34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Τόφαλος Φίλιππος</w:t>
      </w:r>
    </w:p>
  </w:comment>
  <w:comment w:author="Magdalini Pavlou" w:id="15" w:date="2022-01-08T16:54:58Z"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Μαγδαληνή Παύλου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Κατερίνα Αθανασιά</w:t>
      </w:r>
    </w:p>
  </w:comment>
  <w:comment w:author="Anonymous" w:id="26" w:date="2022-01-07T16:41:58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Ακαρέπης Ανδρέας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Πολυξένη Ειρήνη Κόντη</w:t>
      </w:r>
    </w:p>
  </w:comment>
  <w:comment w:author="Γιαννης Ριζας" w:id="1" w:date="2022-01-18T17:28:09Z"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Γιάννης Ριζάς</w:t>
      </w:r>
    </w:p>
  </w:comment>
  <w:comment w:author="George Kanellopoulos" w:id="10" w:date="2022-01-25T08:53:03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Κανελλόπουλος Γιώργος</w:t>
      </w:r>
    </w:p>
  </w:comment>
  <w:comment w:author="Haris Dalpis" w:id="7" w:date="2022-01-18T21:05:02Z"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Δάλπης Χαράλαμπος</w:t>
      </w:r>
    </w:p>
  </w:comment>
  <w:comment w:author="Vasiliki Kostoula" w:id="3" w:date="2022-01-07T22:13:34Z"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Vasiliki Kostoula</w:t>
      </w:r>
    </w:p>
  </w:comment>
  <w:comment w:author="Spyros Dragazis" w:id="14" w:date="2022-01-07T23:01:35Z"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Δραγάζης Σπύρος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Οδυσσέας Χλαπάνης</w:t>
      </w:r>
    </w:p>
  </w:comment>
  <w:comment w:author="Manos Yannopoulos" w:id="8" w:date="2022-01-11T14:59:17Z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Εμμανουήλ Γιαννόπουλος</w:t>
      </w:r>
    </w:p>
  </w:comment>
  <w:comment w:author="George Kotzias" w:id="11" w:date="2022-01-10T19:31:10Z"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Μυρτώ Κοκμοτού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Γιώργος Κοτζιάς</w:t>
      </w:r>
    </w:p>
  </w:comment>
  <w:comment w:author="Angelos Sakalis" w:id="22" w:date="2022-01-18T21:15:12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Άγγελος Σακαλής</w:t>
      </w:r>
    </w:p>
  </w:comment>
  <w:comment w:author="Anonymous" w:id="5" w:date="2022-01-19T19:26:50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Αντώνης Τσιτσής</w:t>
      </w:r>
    </w:p>
  </w:comment>
  <w:comment w:author="Nikos Kontakis" w:id="6" w:date="2022-01-17T11:12:53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Kontakis Nikos</w:t>
      </w:r>
    </w:p>
  </w:comment>
  <w:comment w:author="Christos Tsoufis" w:id="4" w:date="2022-01-07T15:37:33Z"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Christos T</w:t>
      </w:r>
    </w:p>
  </w:comment>
  <w:comment w:author="Nick Poulios" w:id="21" w:date="2022-01-07T16:18:38Z"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Poulios</w:t>
      </w:r>
    </w:p>
  </w:comment>
  <w:comment w:author="Αντωνης Γκανιος" w:id="18" w:date="2022-01-10T09:55:11Z"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Γκάνιος Αντώνης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Άννα Παναγιωτακοπούλου</w:t>
      </w:r>
    </w:p>
  </w:comment>
  <w:comment w:author="Νάταλυ Πεγειώτη" w:id="9" w:date="2022-01-08T14:35:22Z"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Νάταλυ Πεγειώτη</w:t>
      </w:r>
    </w:p>
  </w:comment>
  <w:comment w:author="Αλεξία Ειρήνη Κουμπέτσου" w:id="27" w:date="2022-01-17T21:21:16Z"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Αλεξία Ειρήνη Κουμπέτσου</w:t>
      </w:r>
    </w:p>
  </w:comment>
  <w:comment w:author="Marios Mantalos" w:id="13" w:date="2022-01-08T18:22:39Z"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Μάριος Μάνταλος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Διονύσης Αρβανιτάκης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rFonts w:ascii="Arial" w:cs="Arial" w:eastAsia="Arial" w:hAnsi="Arial"/>
        <w:b w:val="0"/>
        <w:i w:val="0"/>
        <w:color w:val="2222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arxiv.org/search/cs?searchtype=author&amp;query=Meiser%2C+S" TargetMode="External"/><Relationship Id="rId42" Type="http://schemas.openxmlformats.org/officeDocument/2006/relationships/hyperlink" Target="https://arxiv.org/abs/1703.00536" TargetMode="External"/><Relationship Id="rId41" Type="http://schemas.openxmlformats.org/officeDocument/2006/relationships/hyperlink" Target="https://arxiv.org/search/cs?searchtype=author&amp;query=Danezis%2C+G" TargetMode="External"/><Relationship Id="rId44" Type="http://schemas.openxmlformats.org/officeDocument/2006/relationships/hyperlink" Target="https://eprint.iacr.org/2021/923" TargetMode="External"/><Relationship Id="rId43" Type="http://schemas.openxmlformats.org/officeDocument/2006/relationships/hyperlink" Target="https://eprint.iacr.org/2012/577" TargetMode="External"/><Relationship Id="rId46" Type="http://schemas.openxmlformats.org/officeDocument/2006/relationships/hyperlink" Target="https://eprint.iacr.org/2021/1300" TargetMode="External"/><Relationship Id="rId45" Type="http://schemas.openxmlformats.org/officeDocument/2006/relationships/hyperlink" Target="https://eprint.iacr.org/2021/520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eprint.iacr.org/2017/241.pdf" TargetMode="External"/><Relationship Id="rId48" Type="http://schemas.openxmlformats.org/officeDocument/2006/relationships/hyperlink" Target="https://dblp.dagstuhl.de/pid/179/7523.html" TargetMode="External"/><Relationship Id="rId47" Type="http://schemas.openxmlformats.org/officeDocument/2006/relationships/hyperlink" Target="https://dblp.dagstuhl.de/pid/24/8243.html" TargetMode="External"/><Relationship Id="rId49" Type="http://schemas.openxmlformats.org/officeDocument/2006/relationships/hyperlink" Target="https://dblp.dagstuhl.de/pid/l/PascalLafourcade.html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eprint.iacr.org/2020/107" TargetMode="External"/><Relationship Id="rId8" Type="http://schemas.openxmlformats.org/officeDocument/2006/relationships/hyperlink" Target="https://eprint.iacr.org/2020/277" TargetMode="External"/><Relationship Id="rId72" Type="http://schemas.openxmlformats.org/officeDocument/2006/relationships/hyperlink" Target="https://dspace.lib.ntua.gr/xmlui/handle/123456789/47628" TargetMode="External"/><Relationship Id="rId31" Type="http://schemas.openxmlformats.org/officeDocument/2006/relationships/hyperlink" Target="https://eprint.iacr.org/2014/765.pdf" TargetMode="External"/><Relationship Id="rId30" Type="http://schemas.openxmlformats.org/officeDocument/2006/relationships/hyperlink" Target="https://eprint.iacr.org/2017/454" TargetMode="External"/><Relationship Id="rId33" Type="http://schemas.openxmlformats.org/officeDocument/2006/relationships/hyperlink" Target="https://eprint.iacr.org/2020/1236.pdf" TargetMode="External"/><Relationship Id="rId32" Type="http://schemas.openxmlformats.org/officeDocument/2006/relationships/hyperlink" Target="https://eprint.iacr.org/2018/138.pdf" TargetMode="External"/><Relationship Id="rId35" Type="http://schemas.openxmlformats.org/officeDocument/2006/relationships/hyperlink" Target="https://eprint.iacr.org/2020/1003" TargetMode="External"/><Relationship Id="rId34" Type="http://schemas.openxmlformats.org/officeDocument/2006/relationships/hyperlink" Target="https://dl.acm.org/doi/pdf/10.1145/2160158.2160159?casa_token=dOErTVqbdzgAAAAA:99QW4J5ykbC2rjSFJdqs9DSZ0rteG3-ffLx7HxLfWJgb04JyW_edBA_bu-2-x63esK_RLgkZN6Dlfk0" TargetMode="External"/><Relationship Id="rId71" Type="http://schemas.openxmlformats.org/officeDocument/2006/relationships/hyperlink" Target="http://dspace.lib.ntua.gr/xmlui/handle/123456789/47628" TargetMode="External"/><Relationship Id="rId70" Type="http://schemas.openxmlformats.org/officeDocument/2006/relationships/hyperlink" Target="http://artemis.cslab.ece.ntua.gr:8080/jspui/handle/123456789/13301" TargetMode="External"/><Relationship Id="rId37" Type="http://schemas.openxmlformats.org/officeDocument/2006/relationships/hyperlink" Target="https://arxiv.org/search/cs?searchtype=author&amp;query=Piotrowska%2C+A" TargetMode="External"/><Relationship Id="rId36" Type="http://schemas.openxmlformats.org/officeDocument/2006/relationships/hyperlink" Target="https://ia.cr/2013/451" TargetMode="External"/><Relationship Id="rId39" Type="http://schemas.openxmlformats.org/officeDocument/2006/relationships/hyperlink" Target="https://arxiv.org/search/cs?searchtype=author&amp;query=Elahi%2C+T" TargetMode="External"/><Relationship Id="rId38" Type="http://schemas.openxmlformats.org/officeDocument/2006/relationships/hyperlink" Target="https://arxiv.org/search/cs?searchtype=author&amp;query=Hayes%2C+J" TargetMode="External"/><Relationship Id="rId62" Type="http://schemas.openxmlformats.org/officeDocument/2006/relationships/hyperlink" Target="https://developers.cardano.org/home/" TargetMode="External"/><Relationship Id="rId61" Type="http://schemas.openxmlformats.org/officeDocument/2006/relationships/hyperlink" Target="https://docs.cardano.org/introduction/" TargetMode="External"/><Relationship Id="rId20" Type="http://schemas.openxmlformats.org/officeDocument/2006/relationships/hyperlink" Target="https://eprint.iacr.org/2019/1167/20191211:104859" TargetMode="External"/><Relationship Id="rId64" Type="http://schemas.openxmlformats.org/officeDocument/2006/relationships/hyperlink" Target="http://ieeexplore.ieee.org/stamp/stamp.jsp?arnumber=6956576" TargetMode="External"/><Relationship Id="rId63" Type="http://schemas.openxmlformats.org/officeDocument/2006/relationships/hyperlink" Target="https://ethereum.org/en/smart-contracts/" TargetMode="External"/><Relationship Id="rId22" Type="http://schemas.openxmlformats.org/officeDocument/2006/relationships/hyperlink" Target="https://dblp.uni-trier.de/db/conf/pkc/pkc2011.html#BlazyFPV11" TargetMode="External"/><Relationship Id="rId66" Type="http://schemas.openxmlformats.org/officeDocument/2006/relationships/hyperlink" Target="https://1drv.ms/v/s!As0Lxh56lNaisIIVCgvMnP0S63lYtQ?e=CE9Cs4" TargetMode="External"/><Relationship Id="rId21" Type="http://schemas.openxmlformats.org/officeDocument/2006/relationships/hyperlink" Target="https://dblp.uni-trier.de/pers/hd/f/Fuchsbauer:Georg" TargetMode="External"/><Relationship Id="rId65" Type="http://schemas.openxmlformats.org/officeDocument/2006/relationships/hyperlink" Target="https://1drv.ms/b/s!As0Lxh56lNaisIF8JcnHRF27PI-vPQ?e=B0P29s" TargetMode="External"/><Relationship Id="rId24" Type="http://schemas.openxmlformats.org/officeDocument/2006/relationships/hyperlink" Target="https://eprint.iacr.org/2015/629" TargetMode="External"/><Relationship Id="rId68" Type="http://schemas.openxmlformats.org/officeDocument/2006/relationships/hyperlink" Target="mailto:pgrontas@corelab.ntua.gr" TargetMode="External"/><Relationship Id="rId23" Type="http://schemas.openxmlformats.org/officeDocument/2006/relationships/hyperlink" Target="http://www.di.ens.fr/users/pointche/Documents/Papers/2011_pkc.pdf" TargetMode="External"/><Relationship Id="rId67" Type="http://schemas.openxmlformats.org/officeDocument/2006/relationships/hyperlink" Target="https://gitlab.esat.kuleuven.be/Jori.Winderickx/imoCps/blob/9005ef8d32e3bab703789c2b5c254016cbad9c18/python/schnorr.py" TargetMode="External"/><Relationship Id="rId60" Type="http://schemas.openxmlformats.org/officeDocument/2006/relationships/hyperlink" Target="https://eprint.iacr.org/2017/296" TargetMode="External"/><Relationship Id="rId26" Type="http://schemas.openxmlformats.org/officeDocument/2006/relationships/hyperlink" Target="https://dblp.org/db/conf/voteid/voteid2019.html#HainesG19" TargetMode="External"/><Relationship Id="rId25" Type="http://schemas.openxmlformats.org/officeDocument/2006/relationships/hyperlink" Target="https://dblp.org/pers/hd/g/Gritti:Cl=eacute=mentine" TargetMode="External"/><Relationship Id="rId69" Type="http://schemas.openxmlformats.org/officeDocument/2006/relationships/hyperlink" Target="https://project-archive.inf.ed.ac.uk/msc/20182796/msc_proj.pdf" TargetMode="External"/><Relationship Id="rId28" Type="http://schemas.openxmlformats.org/officeDocument/2006/relationships/hyperlink" Target="https://eprint.iacr.org/2018/906" TargetMode="External"/><Relationship Id="rId27" Type="http://schemas.openxmlformats.org/officeDocument/2006/relationships/hyperlink" Target="https://eprint.iacr.org/2019/901" TargetMode="External"/><Relationship Id="rId29" Type="http://schemas.openxmlformats.org/officeDocument/2006/relationships/hyperlink" Target="https://eprint.iacr.org/2019/1406" TargetMode="External"/><Relationship Id="rId51" Type="http://schemas.openxmlformats.org/officeDocument/2006/relationships/hyperlink" Target="https://eprint.iacr.org/2021/426" TargetMode="External"/><Relationship Id="rId50" Type="http://schemas.openxmlformats.org/officeDocument/2006/relationships/hyperlink" Target="https://dblp.dagstuhl.de/pid/233/3468.html" TargetMode="External"/><Relationship Id="rId53" Type="http://schemas.openxmlformats.org/officeDocument/2006/relationships/hyperlink" Target="https://eprint.iacr.org/2021/089" TargetMode="External"/><Relationship Id="rId52" Type="http://schemas.openxmlformats.org/officeDocument/2006/relationships/hyperlink" Target="https://eprint.iacr.org/2016/263" TargetMode="External"/><Relationship Id="rId11" Type="http://schemas.openxmlformats.org/officeDocument/2006/relationships/hyperlink" Target="https://eprint.iacr.org/2019/191" TargetMode="External"/><Relationship Id="rId55" Type="http://schemas.openxmlformats.org/officeDocument/2006/relationships/hyperlink" Target="https://dblp.dagstuhl.de/pid/22/7530.html" TargetMode="External"/><Relationship Id="rId10" Type="http://schemas.openxmlformats.org/officeDocument/2006/relationships/hyperlink" Target="https://eprint.iacr.org/2019/188" TargetMode="External"/><Relationship Id="rId54" Type="http://schemas.openxmlformats.org/officeDocument/2006/relationships/hyperlink" Target="https://dblp.dagstuhl.de/pid/195/3261.html" TargetMode="External"/><Relationship Id="rId13" Type="http://schemas.openxmlformats.org/officeDocument/2006/relationships/hyperlink" Target="https://orbilu.uni.lu/bitstream/10993/45022/1/main.pdf" TargetMode="External"/><Relationship Id="rId57" Type="http://schemas.openxmlformats.org/officeDocument/2006/relationships/hyperlink" Target="https://dblp.dagstuhl.de/pid/284/2574.html" TargetMode="External"/><Relationship Id="rId12" Type="http://schemas.openxmlformats.org/officeDocument/2006/relationships/hyperlink" Target="https://arxiv.org/abs/1901.07986" TargetMode="External"/><Relationship Id="rId56" Type="http://schemas.openxmlformats.org/officeDocument/2006/relationships/hyperlink" Target="https://dblp.dagstuhl.de/pid/99/2744-1.html" TargetMode="External"/><Relationship Id="rId15" Type="http://schemas.openxmlformats.org/officeDocument/2006/relationships/hyperlink" Target="https://eprint.iacr.org/2020/852.pdf" TargetMode="External"/><Relationship Id="rId59" Type="http://schemas.openxmlformats.org/officeDocument/2006/relationships/hyperlink" Target="https://eprint.iacr.org/2019/1255" TargetMode="External"/><Relationship Id="rId14" Type="http://schemas.openxmlformats.org/officeDocument/2006/relationships/hyperlink" Target="https://eprint.iacr.org/2020/909.pdf" TargetMode="External"/><Relationship Id="rId58" Type="http://schemas.openxmlformats.org/officeDocument/2006/relationships/hyperlink" Target="https://dblp.dagstuhl.de/pid/253/1725.html" TargetMode="External"/><Relationship Id="rId17" Type="http://schemas.openxmlformats.org/officeDocument/2006/relationships/hyperlink" Target="https://eprint.iacr.org/2020/1332" TargetMode="External"/><Relationship Id="rId16" Type="http://schemas.openxmlformats.org/officeDocument/2006/relationships/hyperlink" Target="https://eprint.iacr.org/2020/672.pdf" TargetMode="External"/><Relationship Id="rId19" Type="http://schemas.openxmlformats.org/officeDocument/2006/relationships/hyperlink" Target="http://www.cs.tau.ac.il/~fiat/crypt07/papers/mmpc.pdf" TargetMode="External"/><Relationship Id="rId18" Type="http://schemas.openxmlformats.org/officeDocument/2006/relationships/hyperlink" Target="https://eprint.iacr.org/2020/7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